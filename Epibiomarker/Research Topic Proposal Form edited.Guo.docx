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F2594C" w14:textId="30C520F1" w:rsidR="00817E7E" w:rsidRPr="009C2453" w:rsidRDefault="006F2311" w:rsidP="007716E1">
      <w:pPr>
        <w:pStyle w:val="Heading1"/>
        <w:rPr>
          <w:rFonts w:asciiTheme="minorHAnsi" w:hAnsiTheme="minorHAnsi" w:cstheme="minorHAnsi"/>
        </w:rPr>
      </w:pPr>
      <w:r w:rsidRPr="009C2453">
        <w:rPr>
          <w:rFonts w:asciiTheme="minorHAnsi" w:hAnsiTheme="minorHAnsi" w:cstheme="minorHAnsi"/>
        </w:rPr>
        <w:t xml:space="preserve">Proposal </w:t>
      </w:r>
      <w:r w:rsidR="002A1EF8" w:rsidRPr="009C2453">
        <w:rPr>
          <w:rFonts w:asciiTheme="minorHAnsi" w:hAnsiTheme="minorHAnsi" w:cstheme="minorHAnsi"/>
        </w:rPr>
        <w:t>F</w:t>
      </w:r>
      <w:r w:rsidRPr="009C2453">
        <w:rPr>
          <w:rFonts w:asciiTheme="minorHAnsi" w:hAnsiTheme="minorHAnsi" w:cstheme="minorHAnsi"/>
        </w:rPr>
        <w:t>orm</w:t>
      </w:r>
    </w:p>
    <w:p w14:paraId="4C2435D0" w14:textId="3D89DBAD" w:rsidR="00423E7C" w:rsidRPr="009C2453" w:rsidRDefault="00817E7E" w:rsidP="00857A11">
      <w:pPr>
        <w:rPr>
          <w:rFonts w:cstheme="minorHAnsi"/>
          <w:b/>
          <w:color w:val="C00000"/>
          <w:sz w:val="24"/>
          <w:szCs w:val="24"/>
        </w:rPr>
      </w:pPr>
      <w:r w:rsidRPr="009C2453">
        <w:rPr>
          <w:rFonts w:cstheme="minorHAnsi"/>
        </w:rPr>
        <w:t xml:space="preserve">In order to submit a Research Topic proposal, you simply need to form a group of </w:t>
      </w:r>
      <w:r w:rsidR="00287A8C">
        <w:rPr>
          <w:rFonts w:cstheme="minorHAnsi"/>
        </w:rPr>
        <w:t>c</w:t>
      </w:r>
      <w:r w:rsidRPr="009C2453">
        <w:rPr>
          <w:rFonts w:cstheme="minorHAnsi"/>
        </w:rPr>
        <w:t xml:space="preserve">o-Editors, define the scope of your Research Topic, and identify potential authors. We have included more information on each of these parts below. </w:t>
      </w:r>
      <w:r w:rsidR="00055FA3" w:rsidRPr="009C2453">
        <w:rPr>
          <w:rFonts w:cstheme="minorHAnsi"/>
          <w:b/>
          <w:color w:val="C00000"/>
          <w:sz w:val="24"/>
          <w:szCs w:val="24"/>
        </w:rPr>
        <w:t xml:space="preserve"> </w:t>
      </w:r>
    </w:p>
    <w:p w14:paraId="75229018" w14:textId="698D3510" w:rsidR="00055FA3" w:rsidRDefault="00AC346A" w:rsidP="00055FA3">
      <w:pPr>
        <w:pStyle w:val="Heading2"/>
        <w:numPr>
          <w:ilvl w:val="0"/>
          <w:numId w:val="9"/>
        </w:numPr>
        <w:rPr>
          <w:rFonts w:asciiTheme="minorHAnsi" w:hAnsiTheme="minorHAnsi" w:cstheme="minorHAnsi"/>
        </w:rPr>
      </w:pPr>
      <w:r w:rsidRPr="009C2453">
        <w:rPr>
          <w:rFonts w:asciiTheme="minorHAnsi" w:hAnsiTheme="minorHAnsi" w:cstheme="minorHAnsi"/>
        </w:rPr>
        <w:t xml:space="preserve">Team of </w:t>
      </w:r>
      <w:r w:rsidR="00423E7C" w:rsidRPr="009C2453">
        <w:rPr>
          <w:rFonts w:asciiTheme="minorHAnsi" w:hAnsiTheme="minorHAnsi" w:cstheme="minorHAnsi"/>
        </w:rPr>
        <w:t xml:space="preserve">Guest </w:t>
      </w:r>
      <w:r w:rsidR="00910F75" w:rsidRPr="009C2453">
        <w:rPr>
          <w:rFonts w:asciiTheme="minorHAnsi" w:hAnsiTheme="minorHAnsi" w:cstheme="minorHAnsi"/>
        </w:rPr>
        <w:t>Editors</w:t>
      </w:r>
    </w:p>
    <w:p w14:paraId="6939A451" w14:textId="77777777" w:rsidR="00137A0E" w:rsidRPr="00137A0E" w:rsidRDefault="00137A0E" w:rsidP="00137A0E"/>
    <w:tbl>
      <w:tblPr>
        <w:tblStyle w:val="TableGrid"/>
        <w:tblW w:w="10999" w:type="dxa"/>
        <w:tblInd w:w="-455" w:type="dxa"/>
        <w:tblLook w:val="04A0" w:firstRow="1" w:lastRow="0" w:firstColumn="1" w:lastColumn="0" w:noHBand="0" w:noVBand="1"/>
      </w:tblPr>
      <w:tblGrid>
        <w:gridCol w:w="2148"/>
        <w:gridCol w:w="2609"/>
        <w:gridCol w:w="3720"/>
        <w:gridCol w:w="946"/>
        <w:gridCol w:w="1576"/>
      </w:tblGrid>
      <w:tr w:rsidR="008A19C4" w:rsidRPr="009C2453" w14:paraId="3BD1F9BB" w14:textId="77777777" w:rsidTr="00991A36">
        <w:trPr>
          <w:trHeight w:val="296"/>
        </w:trPr>
        <w:tc>
          <w:tcPr>
            <w:tcW w:w="2148" w:type="dxa"/>
            <w:shd w:val="clear" w:color="auto" w:fill="FFC000"/>
          </w:tcPr>
          <w:p w14:paraId="5D6C3B13" w14:textId="77777777" w:rsidR="009C2453" w:rsidRPr="009C2453" w:rsidRDefault="009C2453" w:rsidP="009C2453">
            <w:pPr>
              <w:contextualSpacing/>
              <w:rPr>
                <w:rFonts w:cstheme="minorHAnsi"/>
                <w:b/>
              </w:rPr>
            </w:pPr>
            <w:r w:rsidRPr="009C2453">
              <w:rPr>
                <w:rFonts w:cstheme="minorHAnsi"/>
                <w:b/>
              </w:rPr>
              <w:t xml:space="preserve">Full name and title </w:t>
            </w:r>
          </w:p>
          <w:p w14:paraId="1C233021" w14:textId="77777777" w:rsidR="009C2453" w:rsidRPr="009C2453" w:rsidRDefault="009C2453" w:rsidP="009C2453">
            <w:pPr>
              <w:contextualSpacing/>
              <w:rPr>
                <w:rFonts w:cstheme="minorHAnsi"/>
                <w:i/>
              </w:rPr>
            </w:pPr>
            <w:r w:rsidRPr="009C2453">
              <w:rPr>
                <w:rFonts w:cstheme="minorHAnsi"/>
                <w:i/>
              </w:rPr>
              <w:t>Ex.: Prof. Jane B. Brown</w:t>
            </w:r>
          </w:p>
        </w:tc>
        <w:tc>
          <w:tcPr>
            <w:tcW w:w="2609" w:type="dxa"/>
            <w:shd w:val="clear" w:color="auto" w:fill="FFC000"/>
          </w:tcPr>
          <w:p w14:paraId="0CFA2EDE" w14:textId="77777777" w:rsidR="009C2453" w:rsidRPr="009C2453" w:rsidRDefault="009C2453" w:rsidP="009C2453">
            <w:pPr>
              <w:contextualSpacing/>
              <w:rPr>
                <w:rFonts w:cstheme="minorHAnsi"/>
                <w:b/>
              </w:rPr>
            </w:pPr>
            <w:r w:rsidRPr="009C2453">
              <w:rPr>
                <w:rFonts w:cstheme="minorHAnsi"/>
                <w:b/>
              </w:rPr>
              <w:t xml:space="preserve">Affiliation </w:t>
            </w:r>
          </w:p>
          <w:p w14:paraId="74E4BC0F" w14:textId="77777777" w:rsidR="009C2453" w:rsidRPr="009C2453" w:rsidRDefault="009C2453" w:rsidP="009C2453">
            <w:pPr>
              <w:contextualSpacing/>
              <w:rPr>
                <w:rFonts w:cstheme="minorHAnsi"/>
                <w:i/>
              </w:rPr>
            </w:pPr>
            <w:r w:rsidRPr="009C2453">
              <w:rPr>
                <w:rFonts w:cstheme="minorHAnsi"/>
                <w:i/>
              </w:rPr>
              <w:t>Ex.: Univ. of Texas, USA</w:t>
            </w:r>
          </w:p>
        </w:tc>
        <w:tc>
          <w:tcPr>
            <w:tcW w:w="3720" w:type="dxa"/>
            <w:shd w:val="clear" w:color="auto" w:fill="FFC000"/>
          </w:tcPr>
          <w:p w14:paraId="060F7B3F" w14:textId="77777777" w:rsidR="009C2453" w:rsidRPr="009C2453" w:rsidRDefault="009C2453" w:rsidP="009C2453">
            <w:pPr>
              <w:contextualSpacing/>
              <w:rPr>
                <w:rFonts w:cstheme="minorHAnsi"/>
              </w:rPr>
            </w:pPr>
            <w:r w:rsidRPr="009C2453">
              <w:rPr>
                <w:rFonts w:cstheme="minorHAnsi"/>
                <w:b/>
              </w:rPr>
              <w:t>Email address</w:t>
            </w:r>
            <w:r w:rsidRPr="009C2453">
              <w:rPr>
                <w:rFonts w:cstheme="minorHAnsi"/>
                <w:i/>
              </w:rPr>
              <w:t xml:space="preserve"> </w:t>
            </w:r>
          </w:p>
          <w:p w14:paraId="1AF7D3AA" w14:textId="77777777" w:rsidR="009C2453" w:rsidRPr="009C2453" w:rsidRDefault="009C2453" w:rsidP="009C2453">
            <w:pPr>
              <w:contextualSpacing/>
              <w:rPr>
                <w:rFonts w:cstheme="minorHAnsi"/>
                <w:i/>
              </w:rPr>
            </w:pPr>
          </w:p>
        </w:tc>
        <w:tc>
          <w:tcPr>
            <w:tcW w:w="946" w:type="dxa"/>
            <w:shd w:val="clear" w:color="auto" w:fill="FFC000"/>
          </w:tcPr>
          <w:p w14:paraId="307FE7F1" w14:textId="77777777" w:rsidR="009C2453" w:rsidRPr="009C2453" w:rsidRDefault="009C2453" w:rsidP="009C2453">
            <w:pPr>
              <w:contextualSpacing/>
              <w:rPr>
                <w:rFonts w:cstheme="minorHAnsi"/>
                <w:b/>
              </w:rPr>
            </w:pPr>
            <w:r w:rsidRPr="009C2453">
              <w:rPr>
                <w:rFonts w:cstheme="minorHAnsi"/>
                <w:b/>
              </w:rPr>
              <w:t>CV sent</w:t>
            </w:r>
          </w:p>
          <w:p w14:paraId="35F1D175" w14:textId="77777777" w:rsidR="009C2453" w:rsidRPr="009C2453" w:rsidRDefault="009C2453" w:rsidP="009C2453">
            <w:pPr>
              <w:contextualSpacing/>
              <w:rPr>
                <w:rFonts w:cstheme="minorHAnsi"/>
                <w:i/>
              </w:rPr>
            </w:pPr>
            <w:r w:rsidRPr="009C2453">
              <w:rPr>
                <w:rFonts w:cstheme="minorHAnsi"/>
                <w:i/>
              </w:rPr>
              <w:t>Yes/No</w:t>
            </w:r>
          </w:p>
        </w:tc>
        <w:tc>
          <w:tcPr>
            <w:tcW w:w="1576" w:type="dxa"/>
            <w:shd w:val="clear" w:color="auto" w:fill="FFC000"/>
          </w:tcPr>
          <w:p w14:paraId="4755A619" w14:textId="7D103E0C" w:rsidR="009C2453" w:rsidRPr="009C2453" w:rsidRDefault="00D82697" w:rsidP="006B4190">
            <w:pPr>
              <w:contextualSpacing/>
              <w:rPr>
                <w:rFonts w:cstheme="minorHAnsi"/>
                <w:i/>
              </w:rPr>
            </w:pPr>
            <w:hyperlink r:id="rId11" w:history="1">
              <w:r w:rsidR="009C2453" w:rsidRPr="009C2453">
                <w:rPr>
                  <w:rStyle w:val="Hyperlink"/>
                  <w:rFonts w:cstheme="minorHAnsi"/>
                </w:rPr>
                <w:t>Loop</w:t>
              </w:r>
            </w:hyperlink>
            <w:r w:rsidR="009C2453" w:rsidRPr="009C2453">
              <w:rPr>
                <w:rFonts w:cstheme="minorHAnsi"/>
                <w:b/>
              </w:rPr>
              <w:t xml:space="preserve"> profile </w:t>
            </w:r>
            <w:r w:rsidR="006B4190">
              <w:rPr>
                <w:rFonts w:cstheme="minorHAnsi"/>
                <w:b/>
              </w:rPr>
              <w:t>created with this email address</w:t>
            </w:r>
          </w:p>
        </w:tc>
      </w:tr>
      <w:tr w:rsidR="004A74AC" w:rsidRPr="009C2453" w14:paraId="3D3E01BC" w14:textId="77777777" w:rsidTr="00991A36">
        <w:trPr>
          <w:trHeight w:val="305"/>
        </w:trPr>
        <w:tc>
          <w:tcPr>
            <w:tcW w:w="2148" w:type="dxa"/>
          </w:tcPr>
          <w:p w14:paraId="6AC214F8" w14:textId="5B6A5B7C" w:rsidR="004A74AC" w:rsidRPr="00F51938" w:rsidRDefault="004A74AC" w:rsidP="004A74AC">
            <w:pPr>
              <w:contextualSpacing/>
              <w:rPr>
                <w:rFonts w:ascii="Calibri" w:hAnsi="Calibri"/>
                <w:color w:val="1F497D"/>
              </w:rPr>
            </w:pPr>
            <w:r>
              <w:rPr>
                <w:rFonts w:ascii="Calibri" w:hAnsi="Calibri"/>
                <w:color w:val="1F497D"/>
              </w:rPr>
              <w:t>Dr. Shicheng Guo</w:t>
            </w:r>
          </w:p>
        </w:tc>
        <w:tc>
          <w:tcPr>
            <w:tcW w:w="2609" w:type="dxa"/>
          </w:tcPr>
          <w:p w14:paraId="32AB4DA1" w14:textId="384E7251" w:rsidR="004A74AC" w:rsidRDefault="004A74AC" w:rsidP="004A74AC">
            <w:pPr>
              <w:contextualSpacing/>
              <w:rPr>
                <w:rFonts w:ascii="Calibri" w:hAnsi="Calibri"/>
                <w:color w:val="1F497D"/>
              </w:rPr>
            </w:pPr>
            <w:r>
              <w:rPr>
                <w:rFonts w:ascii="Calibri" w:hAnsi="Calibri"/>
                <w:color w:val="1F497D"/>
              </w:rPr>
              <w:t>Marshfield Clinic Research Instititute, USA</w:t>
            </w:r>
          </w:p>
        </w:tc>
        <w:tc>
          <w:tcPr>
            <w:tcW w:w="3720" w:type="dxa"/>
          </w:tcPr>
          <w:p w14:paraId="348466AB" w14:textId="77777777" w:rsidR="004A74AC" w:rsidRDefault="004A74AC" w:rsidP="004A74AC">
            <w:pPr>
              <w:contextualSpacing/>
              <w:rPr>
                <w:rFonts w:ascii="Calibri" w:hAnsi="Calibri"/>
                <w:color w:val="1F497D"/>
              </w:rPr>
            </w:pPr>
            <w:hyperlink r:id="rId12" w:history="1">
              <w:r w:rsidRPr="00944924">
                <w:rPr>
                  <w:rStyle w:val="Hyperlink"/>
                  <w:rFonts w:ascii="Calibri" w:hAnsi="Calibri"/>
                </w:rPr>
                <w:t>Shihcheng.Guo@gmail.com</w:t>
              </w:r>
            </w:hyperlink>
          </w:p>
          <w:p w14:paraId="70CDE3AA" w14:textId="56636E69" w:rsidR="004A74AC" w:rsidRPr="00F51938" w:rsidRDefault="004A74AC" w:rsidP="004A74AC">
            <w:pPr>
              <w:contextualSpacing/>
              <w:rPr>
                <w:rFonts w:ascii="Calibri" w:hAnsi="Calibri"/>
                <w:color w:val="1F497D"/>
              </w:rPr>
            </w:pPr>
            <w:hyperlink r:id="rId13" w:history="1">
              <w:r w:rsidRPr="00944924">
                <w:rPr>
                  <w:rStyle w:val="Hyperlink"/>
                  <w:rFonts w:ascii="Calibri" w:hAnsi="Calibri"/>
                </w:rPr>
                <w:t>Guo.Shicheng@marshfieldresearch.org</w:t>
              </w:r>
            </w:hyperlink>
          </w:p>
        </w:tc>
        <w:tc>
          <w:tcPr>
            <w:tcW w:w="946" w:type="dxa"/>
          </w:tcPr>
          <w:p w14:paraId="25A3EA38" w14:textId="1A449976" w:rsidR="004A74AC" w:rsidRPr="00F51938" w:rsidRDefault="004A74AC" w:rsidP="004A74AC">
            <w:pPr>
              <w:contextualSpacing/>
              <w:rPr>
                <w:rFonts w:ascii="Calibri" w:hAnsi="Calibri"/>
                <w:color w:val="1F497D"/>
              </w:rPr>
            </w:pPr>
            <w:r>
              <w:rPr>
                <w:rFonts w:ascii="Calibri" w:hAnsi="Calibri"/>
                <w:color w:val="1F497D"/>
              </w:rPr>
              <w:t>Yes</w:t>
            </w:r>
          </w:p>
        </w:tc>
        <w:tc>
          <w:tcPr>
            <w:tcW w:w="1576" w:type="dxa"/>
          </w:tcPr>
          <w:p w14:paraId="1C5D2AC1" w14:textId="7B723E42" w:rsidR="004A74AC" w:rsidRPr="00F51938" w:rsidRDefault="004A74AC" w:rsidP="004A74AC">
            <w:pPr>
              <w:contextualSpacing/>
              <w:rPr>
                <w:rFonts w:ascii="Calibri" w:hAnsi="Calibri"/>
                <w:color w:val="1F497D"/>
              </w:rPr>
            </w:pPr>
            <w:r>
              <w:rPr>
                <w:rFonts w:ascii="Calibri" w:hAnsi="Calibri"/>
                <w:color w:val="1F497D"/>
              </w:rPr>
              <w:t>Yes</w:t>
            </w:r>
          </w:p>
        </w:tc>
      </w:tr>
      <w:tr w:rsidR="007C403D" w:rsidRPr="009C2453" w14:paraId="3965E9E9" w14:textId="77777777" w:rsidTr="00E75354">
        <w:trPr>
          <w:trHeight w:val="296"/>
        </w:trPr>
        <w:tc>
          <w:tcPr>
            <w:tcW w:w="2148" w:type="dxa"/>
          </w:tcPr>
          <w:p w14:paraId="13EDC77C" w14:textId="77777777" w:rsidR="007C403D" w:rsidRPr="00F51938" w:rsidRDefault="007C403D" w:rsidP="00E75354">
            <w:pPr>
              <w:contextualSpacing/>
              <w:rPr>
                <w:rFonts w:ascii="Calibri" w:hAnsi="Calibri"/>
                <w:color w:val="1F497D"/>
              </w:rPr>
            </w:pPr>
            <w:r w:rsidRPr="00F51938">
              <w:rPr>
                <w:rFonts w:ascii="Calibri" w:hAnsi="Calibri"/>
                <w:color w:val="1F497D"/>
              </w:rPr>
              <w:t>Prof. Jiucun Wang</w:t>
            </w:r>
          </w:p>
        </w:tc>
        <w:tc>
          <w:tcPr>
            <w:tcW w:w="2609" w:type="dxa"/>
          </w:tcPr>
          <w:p w14:paraId="240A8FA1" w14:textId="77777777" w:rsidR="007C403D" w:rsidRPr="00F51938" w:rsidRDefault="007C403D" w:rsidP="00E75354">
            <w:pPr>
              <w:contextualSpacing/>
              <w:rPr>
                <w:rFonts w:ascii="Calibri" w:hAnsi="Calibri"/>
                <w:color w:val="1F497D"/>
              </w:rPr>
            </w:pPr>
            <w:r w:rsidRPr="00F51938">
              <w:rPr>
                <w:rFonts w:ascii="Calibri" w:hAnsi="Calibri"/>
                <w:color w:val="1F497D"/>
              </w:rPr>
              <w:t>Fudan University</w:t>
            </w:r>
          </w:p>
        </w:tc>
        <w:tc>
          <w:tcPr>
            <w:tcW w:w="3720" w:type="dxa"/>
          </w:tcPr>
          <w:p w14:paraId="4434D414" w14:textId="77777777" w:rsidR="007C403D" w:rsidRPr="00F51938" w:rsidRDefault="007C403D" w:rsidP="00E75354">
            <w:pPr>
              <w:contextualSpacing/>
              <w:rPr>
                <w:rFonts w:ascii="Calibri" w:hAnsi="Calibri"/>
                <w:color w:val="1F497D"/>
              </w:rPr>
            </w:pPr>
            <w:r w:rsidRPr="00F51938">
              <w:rPr>
                <w:rFonts w:ascii="Calibri" w:hAnsi="Calibri"/>
                <w:color w:val="1F497D"/>
              </w:rPr>
              <w:t>jcwang@fudan.edu.cn</w:t>
            </w:r>
          </w:p>
        </w:tc>
        <w:tc>
          <w:tcPr>
            <w:tcW w:w="946" w:type="dxa"/>
          </w:tcPr>
          <w:p w14:paraId="39B8CCC5" w14:textId="77777777" w:rsidR="007C403D" w:rsidRPr="00F51938" w:rsidRDefault="007C403D" w:rsidP="00E75354">
            <w:pPr>
              <w:contextualSpacing/>
              <w:rPr>
                <w:rFonts w:ascii="Calibri" w:hAnsi="Calibri"/>
                <w:color w:val="1F497D"/>
              </w:rPr>
            </w:pPr>
            <w:r w:rsidRPr="00F51938">
              <w:rPr>
                <w:rFonts w:ascii="Calibri" w:hAnsi="Calibri"/>
                <w:color w:val="1F497D"/>
              </w:rPr>
              <w:t>Yes</w:t>
            </w:r>
          </w:p>
        </w:tc>
        <w:tc>
          <w:tcPr>
            <w:tcW w:w="1576" w:type="dxa"/>
          </w:tcPr>
          <w:p w14:paraId="019482AD" w14:textId="77777777" w:rsidR="007C403D" w:rsidRPr="00F51938" w:rsidRDefault="007C403D" w:rsidP="00E75354">
            <w:pPr>
              <w:contextualSpacing/>
              <w:rPr>
                <w:rFonts w:ascii="Calibri" w:hAnsi="Calibri"/>
                <w:color w:val="1F497D"/>
              </w:rPr>
            </w:pPr>
            <w:r w:rsidRPr="00F51938">
              <w:rPr>
                <w:rFonts w:ascii="Calibri" w:hAnsi="Calibri"/>
                <w:color w:val="1F497D"/>
              </w:rPr>
              <w:t>Yes</w:t>
            </w:r>
          </w:p>
        </w:tc>
      </w:tr>
      <w:tr w:rsidR="007C403D" w:rsidRPr="009C2453" w14:paraId="44DD4C11" w14:textId="77777777" w:rsidTr="00E75354">
        <w:trPr>
          <w:trHeight w:val="296"/>
        </w:trPr>
        <w:tc>
          <w:tcPr>
            <w:tcW w:w="2148" w:type="dxa"/>
          </w:tcPr>
          <w:p w14:paraId="2D220807" w14:textId="77777777" w:rsidR="007C403D" w:rsidRPr="00F51938" w:rsidRDefault="007C403D" w:rsidP="00E75354">
            <w:pPr>
              <w:contextualSpacing/>
              <w:rPr>
                <w:rFonts w:ascii="Calibri" w:hAnsi="Calibri"/>
                <w:color w:val="1F497D"/>
              </w:rPr>
            </w:pPr>
            <w:r w:rsidRPr="00F51938">
              <w:rPr>
                <w:rFonts w:ascii="Calibri" w:hAnsi="Calibri"/>
                <w:color w:val="1F497D"/>
              </w:rPr>
              <w:t>Prof. Dongyi He</w:t>
            </w:r>
          </w:p>
        </w:tc>
        <w:tc>
          <w:tcPr>
            <w:tcW w:w="2609" w:type="dxa"/>
          </w:tcPr>
          <w:p w14:paraId="0D9AAEC4" w14:textId="77777777" w:rsidR="007C403D" w:rsidRDefault="007C403D" w:rsidP="00E75354">
            <w:pPr>
              <w:contextualSpacing/>
              <w:rPr>
                <w:rFonts w:ascii="Calibri" w:hAnsi="Calibri"/>
                <w:color w:val="1F497D"/>
              </w:rPr>
            </w:pPr>
            <w:r>
              <w:rPr>
                <w:rFonts w:ascii="Calibri" w:hAnsi="Calibri"/>
                <w:color w:val="1F497D"/>
              </w:rPr>
              <w:t>Guanghua Hospital</w:t>
            </w:r>
          </w:p>
        </w:tc>
        <w:tc>
          <w:tcPr>
            <w:tcW w:w="3720" w:type="dxa"/>
          </w:tcPr>
          <w:p w14:paraId="022F4DDA" w14:textId="77777777" w:rsidR="007C403D" w:rsidRPr="00CB35FC" w:rsidRDefault="007C403D" w:rsidP="00E75354">
            <w:pPr>
              <w:contextualSpacing/>
              <w:rPr>
                <w:rFonts w:ascii="Calibri" w:hAnsi="Calibri"/>
                <w:color w:val="1F497D"/>
              </w:rPr>
            </w:pPr>
            <w:r>
              <w:rPr>
                <w:rFonts w:ascii="Calibri" w:hAnsi="Calibri"/>
                <w:color w:val="1F497D"/>
              </w:rPr>
              <w:t>D</w:t>
            </w:r>
            <w:r w:rsidRPr="002B0A3C">
              <w:rPr>
                <w:rFonts w:ascii="Calibri" w:hAnsi="Calibri"/>
                <w:color w:val="1F497D"/>
              </w:rPr>
              <w:t>ongyihe@medmail.com.cn</w:t>
            </w:r>
          </w:p>
        </w:tc>
        <w:tc>
          <w:tcPr>
            <w:tcW w:w="946" w:type="dxa"/>
          </w:tcPr>
          <w:p w14:paraId="6BCA63F5" w14:textId="77777777" w:rsidR="007C403D" w:rsidRPr="00F51938" w:rsidRDefault="007C403D" w:rsidP="00E75354">
            <w:pPr>
              <w:contextualSpacing/>
              <w:rPr>
                <w:rFonts w:ascii="Calibri" w:hAnsi="Calibri"/>
                <w:color w:val="1F497D"/>
              </w:rPr>
            </w:pPr>
            <w:r w:rsidRPr="00F51938">
              <w:rPr>
                <w:rFonts w:ascii="Calibri" w:hAnsi="Calibri"/>
                <w:color w:val="1F497D"/>
              </w:rPr>
              <w:t>Yes</w:t>
            </w:r>
          </w:p>
        </w:tc>
        <w:tc>
          <w:tcPr>
            <w:tcW w:w="1576" w:type="dxa"/>
          </w:tcPr>
          <w:p w14:paraId="4E699DF3" w14:textId="77777777" w:rsidR="007C403D" w:rsidRPr="00F51938" w:rsidRDefault="007C403D" w:rsidP="00E75354">
            <w:pPr>
              <w:contextualSpacing/>
              <w:rPr>
                <w:rFonts w:ascii="Calibri" w:hAnsi="Calibri"/>
                <w:color w:val="1F497D"/>
              </w:rPr>
            </w:pPr>
            <w:r w:rsidRPr="00F51938">
              <w:rPr>
                <w:rFonts w:ascii="Calibri" w:hAnsi="Calibri"/>
                <w:color w:val="1F497D"/>
              </w:rPr>
              <w:t>Yes</w:t>
            </w:r>
          </w:p>
        </w:tc>
      </w:tr>
      <w:tr w:rsidR="007C403D" w:rsidRPr="009C2453" w14:paraId="1310EA6D" w14:textId="77777777" w:rsidTr="00E75354">
        <w:trPr>
          <w:trHeight w:val="305"/>
        </w:trPr>
        <w:tc>
          <w:tcPr>
            <w:tcW w:w="2148" w:type="dxa"/>
          </w:tcPr>
          <w:p w14:paraId="760436E6" w14:textId="77777777" w:rsidR="007C403D" w:rsidRPr="00F51938" w:rsidRDefault="007C403D" w:rsidP="00E75354">
            <w:pPr>
              <w:contextualSpacing/>
              <w:rPr>
                <w:rFonts w:ascii="Calibri" w:hAnsi="Calibri"/>
                <w:color w:val="1F497D"/>
              </w:rPr>
            </w:pPr>
            <w:r w:rsidRPr="00F51938">
              <w:rPr>
                <w:rFonts w:ascii="Calibri" w:hAnsi="Calibri"/>
                <w:color w:val="1F497D"/>
              </w:rPr>
              <w:t>Prof. Momiao Xiong</w:t>
            </w:r>
          </w:p>
        </w:tc>
        <w:tc>
          <w:tcPr>
            <w:tcW w:w="2609" w:type="dxa"/>
          </w:tcPr>
          <w:p w14:paraId="1ABB1A41" w14:textId="77777777" w:rsidR="007C403D" w:rsidRPr="00F51938" w:rsidRDefault="007C403D" w:rsidP="00E75354">
            <w:pPr>
              <w:contextualSpacing/>
              <w:rPr>
                <w:rFonts w:ascii="Calibri" w:hAnsi="Calibri"/>
                <w:color w:val="1F497D"/>
              </w:rPr>
            </w:pPr>
            <w:r>
              <w:rPr>
                <w:rFonts w:ascii="Calibri" w:hAnsi="Calibri"/>
                <w:color w:val="1F497D"/>
              </w:rPr>
              <w:t>School of Public health, University of Texas</w:t>
            </w:r>
          </w:p>
        </w:tc>
        <w:tc>
          <w:tcPr>
            <w:tcW w:w="3720" w:type="dxa"/>
          </w:tcPr>
          <w:p w14:paraId="07C31DBC" w14:textId="7FE77217" w:rsidR="007C403D" w:rsidRDefault="00D82697" w:rsidP="00E75354">
            <w:pPr>
              <w:contextualSpacing/>
              <w:rPr>
                <w:rFonts w:ascii="Calibri" w:hAnsi="Calibri"/>
                <w:color w:val="1F497D"/>
              </w:rPr>
            </w:pPr>
            <w:hyperlink r:id="rId14" w:history="1">
              <w:r w:rsidRPr="00944924">
                <w:rPr>
                  <w:rStyle w:val="Hyperlink"/>
                  <w:rFonts w:ascii="Calibri" w:hAnsi="Calibri"/>
                </w:rPr>
                <w:t>momiao.xiong@gmail.com</w:t>
              </w:r>
            </w:hyperlink>
          </w:p>
          <w:p w14:paraId="16EAFD77" w14:textId="18E33BD2" w:rsidR="00D82697" w:rsidRPr="00F51938" w:rsidRDefault="00D82697" w:rsidP="00E75354">
            <w:pPr>
              <w:contextualSpacing/>
              <w:rPr>
                <w:rFonts w:ascii="Calibri" w:hAnsi="Calibri"/>
                <w:color w:val="1F497D"/>
              </w:rPr>
            </w:pPr>
            <w:r>
              <w:rPr>
                <w:rFonts w:ascii="Calibri" w:hAnsi="Calibri"/>
                <w:color w:val="1F497D"/>
              </w:rPr>
              <w:t>momiao.xiong@uth.tmc.edu</w:t>
            </w:r>
          </w:p>
        </w:tc>
        <w:tc>
          <w:tcPr>
            <w:tcW w:w="946" w:type="dxa"/>
          </w:tcPr>
          <w:p w14:paraId="500A8D81" w14:textId="77777777" w:rsidR="007C403D" w:rsidRPr="00F51938" w:rsidRDefault="007C403D" w:rsidP="00E75354">
            <w:pPr>
              <w:contextualSpacing/>
              <w:rPr>
                <w:rFonts w:ascii="Calibri" w:hAnsi="Calibri"/>
                <w:color w:val="1F497D"/>
              </w:rPr>
            </w:pPr>
            <w:r w:rsidRPr="00F51938">
              <w:rPr>
                <w:rFonts w:ascii="Calibri" w:hAnsi="Calibri"/>
                <w:color w:val="1F497D"/>
              </w:rPr>
              <w:t>Yes</w:t>
            </w:r>
          </w:p>
        </w:tc>
        <w:tc>
          <w:tcPr>
            <w:tcW w:w="1576" w:type="dxa"/>
          </w:tcPr>
          <w:p w14:paraId="3FE36E72" w14:textId="77777777" w:rsidR="007C403D" w:rsidRPr="00F51938" w:rsidRDefault="007C403D" w:rsidP="00E75354">
            <w:pPr>
              <w:contextualSpacing/>
              <w:rPr>
                <w:rFonts w:ascii="Calibri" w:hAnsi="Calibri"/>
                <w:color w:val="1F497D"/>
              </w:rPr>
            </w:pPr>
            <w:r w:rsidRPr="00F51938">
              <w:rPr>
                <w:rFonts w:ascii="Calibri" w:hAnsi="Calibri"/>
                <w:color w:val="1F497D"/>
              </w:rPr>
              <w:t>Yes</w:t>
            </w:r>
          </w:p>
        </w:tc>
      </w:tr>
    </w:tbl>
    <w:p w14:paraId="2E0A61C4" w14:textId="77777777" w:rsidR="00423E7C" w:rsidRPr="009C2453" w:rsidRDefault="00423E7C" w:rsidP="00423E7C">
      <w:pPr>
        <w:pStyle w:val="ListParagraph"/>
        <w:spacing w:after="0" w:line="276" w:lineRule="auto"/>
        <w:ind w:left="0"/>
        <w:rPr>
          <w:rFonts w:eastAsia="Times New Roman" w:cstheme="minorHAnsi"/>
          <w:shd w:val="clear" w:color="auto" w:fill="FFFFFF"/>
        </w:rPr>
      </w:pPr>
    </w:p>
    <w:p w14:paraId="351BDEE5" w14:textId="0942D7ED" w:rsidR="00137A0E" w:rsidRPr="00137A0E" w:rsidRDefault="00423E7C" w:rsidP="14271F60">
      <w:pPr>
        <w:pStyle w:val="ListParagraph"/>
        <w:spacing w:after="0" w:line="276" w:lineRule="auto"/>
        <w:ind w:left="0"/>
        <w:rPr>
          <w:rFonts w:eastAsia="Times New Roman" w:cstheme="minorHAnsi"/>
          <w:shd w:val="clear" w:color="auto" w:fill="FFFFFF"/>
        </w:rPr>
      </w:pPr>
      <w:r w:rsidRPr="009C2453">
        <w:rPr>
          <w:rFonts w:eastAsia="Times New Roman" w:cstheme="minorHAnsi"/>
          <w:shd w:val="clear" w:color="auto" w:fill="FFFFFF"/>
        </w:rPr>
        <w:t xml:space="preserve">Do you or any of </w:t>
      </w:r>
      <w:r w:rsidR="00137A0E">
        <w:rPr>
          <w:rFonts w:eastAsia="Times New Roman" w:cstheme="minorHAnsi"/>
          <w:shd w:val="clear" w:color="auto" w:fill="FFFFFF"/>
        </w:rPr>
        <w:t>your co-Ed</w:t>
      </w:r>
      <w:r w:rsidRPr="009C2453">
        <w:rPr>
          <w:rFonts w:eastAsia="Times New Roman" w:cstheme="minorHAnsi"/>
          <w:shd w:val="clear" w:color="auto" w:fill="FFFFFF"/>
        </w:rPr>
        <w:t xml:space="preserve">itors have any </w:t>
      </w:r>
      <w:r w:rsidRPr="009C2453">
        <w:rPr>
          <w:rFonts w:eastAsia="Times New Roman" w:cstheme="minorHAnsi"/>
          <w:b/>
          <w:bCs/>
          <w:shd w:val="clear" w:color="auto" w:fill="FFFFFF"/>
        </w:rPr>
        <w:t>competing interests</w:t>
      </w:r>
      <w:r w:rsidRPr="009C2453">
        <w:rPr>
          <w:rFonts w:eastAsia="Times New Roman" w:cstheme="minorHAnsi"/>
          <w:shd w:val="clear" w:color="auto" w:fill="FFFFFF"/>
        </w:rPr>
        <w:t xml:space="preserve"> to declare (financial interests, business, professional partnerships or relations with commercial company involved in the topic)?</w:t>
      </w:r>
    </w:p>
    <w:p w14:paraId="25B352BC" w14:textId="07FAC6EB" w:rsidR="00181DAA" w:rsidRPr="009C2453" w:rsidRDefault="00181DAA" w:rsidP="00181DAA">
      <w:pPr>
        <w:pStyle w:val="ListParagraph"/>
        <w:spacing w:after="0" w:line="276" w:lineRule="auto"/>
        <w:ind w:left="0"/>
        <w:jc w:val="center"/>
        <w:rPr>
          <w:rFonts w:eastAsia="Times New Roman" w:cstheme="minorHAnsi"/>
          <w:b/>
          <w:bCs/>
        </w:rPr>
      </w:pPr>
      <w:r w:rsidRPr="00181DAA">
        <w:rPr>
          <w:rFonts w:eastAsia="Times New Roman" w:cstheme="minorHAnsi"/>
          <w:b/>
          <w:shd w:val="clear" w:color="auto" w:fill="FFFFFF"/>
        </w:rPr>
        <w:t xml:space="preserve"> </w:t>
      </w:r>
      <w:sdt>
        <w:sdtPr>
          <w:rPr>
            <w:rFonts w:eastAsia="Times New Roman" w:cstheme="minorHAnsi"/>
            <w:b/>
            <w:shd w:val="clear" w:color="auto" w:fill="FFFFFF"/>
          </w:rPr>
          <w:id w:val="-1521541919"/>
          <w14:checkbox>
            <w14:checked w14:val="0"/>
            <w14:checkedState w14:val="2612" w14:font="MS Gothic"/>
            <w14:uncheckedState w14:val="2610" w14:font="MS Gothic"/>
          </w14:checkbox>
        </w:sdtPr>
        <w:sdtEndPr/>
        <w:sdtContent>
          <w:r w:rsidRPr="009C2453">
            <w:rPr>
              <w:rFonts w:ascii="Segoe UI Symbol" w:eastAsia="MS Gothic" w:hAnsi="Segoe UI Symbol" w:cs="Segoe UI Symbol"/>
              <w:b/>
              <w:shd w:val="clear" w:color="auto" w:fill="FFFFFF"/>
            </w:rPr>
            <w:t>☐</w:t>
          </w:r>
        </w:sdtContent>
      </w:sdt>
      <w:r w:rsidRPr="009C2453">
        <w:rPr>
          <w:rFonts w:eastAsia="Times New Roman" w:cstheme="minorHAnsi"/>
          <w:b/>
          <w:bCs/>
          <w:shd w:val="clear" w:color="auto" w:fill="FFFFFF"/>
        </w:rPr>
        <w:t xml:space="preserve"> Yes  </w:t>
      </w:r>
      <w:r w:rsidRPr="009C2453">
        <w:rPr>
          <w:rFonts w:eastAsia="Times New Roman" w:cstheme="minorHAnsi"/>
          <w:b/>
          <w:shd w:val="clear" w:color="auto" w:fill="FFFFFF"/>
        </w:rPr>
        <w:tab/>
      </w:r>
      <w:r w:rsidRPr="009C2453">
        <w:rPr>
          <w:rFonts w:eastAsia="Times New Roman" w:cstheme="minorHAnsi"/>
          <w:b/>
          <w:shd w:val="clear" w:color="auto" w:fill="FFFFFF"/>
        </w:rPr>
        <w:tab/>
      </w:r>
      <w:sdt>
        <w:sdtPr>
          <w:rPr>
            <w:rFonts w:eastAsia="Times New Roman" w:cstheme="minorHAnsi"/>
            <w:b/>
            <w:shd w:val="clear" w:color="auto" w:fill="FFFFFF"/>
          </w:rPr>
          <w:id w:val="553125228"/>
          <w14:checkbox>
            <w14:checked w14:val="1"/>
            <w14:checkedState w14:val="2612" w14:font="MS Gothic"/>
            <w14:uncheckedState w14:val="2610" w14:font="MS Gothic"/>
          </w14:checkbox>
        </w:sdtPr>
        <w:sdtEndPr/>
        <w:sdtContent>
          <w:r>
            <w:rPr>
              <w:rFonts w:ascii="MS Gothic" w:eastAsia="MS Gothic" w:hAnsi="MS Gothic" w:cstheme="minorHAnsi" w:hint="eastAsia"/>
              <w:b/>
              <w:shd w:val="clear" w:color="auto" w:fill="FFFFFF"/>
            </w:rPr>
            <w:t>☒</w:t>
          </w:r>
        </w:sdtContent>
      </w:sdt>
      <w:r w:rsidRPr="009C2453">
        <w:rPr>
          <w:rFonts w:eastAsia="Times New Roman" w:cstheme="minorHAnsi"/>
          <w:b/>
          <w:bCs/>
          <w:shd w:val="clear" w:color="auto" w:fill="FFFFFF"/>
        </w:rPr>
        <w:t xml:space="preserve"> No</w:t>
      </w:r>
    </w:p>
    <w:p w14:paraId="7C530CEB" w14:textId="30673058" w:rsidR="00423E7C" w:rsidRPr="009C2453" w:rsidRDefault="00423E7C" w:rsidP="0D8EF814">
      <w:pPr>
        <w:pStyle w:val="ListParagraph"/>
        <w:spacing w:after="0" w:line="276" w:lineRule="auto"/>
        <w:ind w:left="0"/>
        <w:jc w:val="center"/>
        <w:rPr>
          <w:rFonts w:eastAsia="Times New Roman" w:cstheme="minorHAnsi"/>
          <w:b/>
          <w:bCs/>
        </w:rPr>
      </w:pPr>
      <w:r w:rsidRPr="009C2453">
        <w:rPr>
          <w:rFonts w:eastAsia="Times New Roman" w:cstheme="minorHAnsi"/>
          <w:b/>
          <w:shd w:val="clear" w:color="auto" w:fill="FFFFFF"/>
        </w:rPr>
        <w:tab/>
      </w:r>
    </w:p>
    <w:p w14:paraId="192388C9" w14:textId="77777777" w:rsidR="00423E7C" w:rsidRPr="009C2453" w:rsidRDefault="00423E7C" w:rsidP="00181DAA">
      <w:pPr>
        <w:pStyle w:val="ListParagraph"/>
        <w:spacing w:after="0" w:line="276" w:lineRule="auto"/>
        <w:ind w:left="0"/>
        <w:jc w:val="center"/>
        <w:rPr>
          <w:rFonts w:eastAsia="Times New Roman" w:cstheme="minorHAnsi"/>
          <w:i/>
          <w:shd w:val="clear" w:color="auto" w:fill="FFFFFF"/>
        </w:rPr>
      </w:pPr>
      <w:r w:rsidRPr="009C2453">
        <w:rPr>
          <w:rFonts w:eastAsia="Times New Roman" w:cstheme="minorHAnsi"/>
          <w:i/>
          <w:shd w:val="clear" w:color="auto" w:fill="FFFFFF"/>
        </w:rPr>
        <w:t xml:space="preserve">If yes, please specify: </w:t>
      </w:r>
    </w:p>
    <w:tbl>
      <w:tblPr>
        <w:tblStyle w:val="TableGrid"/>
        <w:tblW w:w="10206" w:type="dxa"/>
        <w:tblInd w:w="-5" w:type="dxa"/>
        <w:tblLook w:val="04A0" w:firstRow="1" w:lastRow="0" w:firstColumn="1" w:lastColumn="0" w:noHBand="0" w:noVBand="1"/>
      </w:tblPr>
      <w:tblGrid>
        <w:gridCol w:w="10206"/>
      </w:tblGrid>
      <w:tr w:rsidR="00423E7C" w:rsidRPr="009C2453" w14:paraId="48CB41E8" w14:textId="77777777" w:rsidTr="009C2453">
        <w:tc>
          <w:tcPr>
            <w:tcW w:w="10206" w:type="dxa"/>
          </w:tcPr>
          <w:p w14:paraId="034352C7" w14:textId="77777777" w:rsidR="00423E7C" w:rsidRPr="009C2453" w:rsidRDefault="00423E7C" w:rsidP="009C2453">
            <w:pPr>
              <w:pStyle w:val="ListParagraph"/>
              <w:spacing w:line="276" w:lineRule="auto"/>
              <w:ind w:left="0"/>
              <w:rPr>
                <w:rFonts w:eastAsia="Times New Roman" w:cstheme="minorHAnsi"/>
                <w:i/>
                <w:shd w:val="clear" w:color="auto" w:fill="FFFFFF"/>
              </w:rPr>
            </w:pPr>
          </w:p>
        </w:tc>
      </w:tr>
    </w:tbl>
    <w:p w14:paraId="1930A5C8" w14:textId="77777777" w:rsidR="00423E7C" w:rsidRPr="009C2453" w:rsidRDefault="00423E7C" w:rsidP="00817E7E">
      <w:pPr>
        <w:rPr>
          <w:rFonts w:cstheme="minorHAnsi"/>
          <w:b/>
        </w:rPr>
      </w:pPr>
    </w:p>
    <w:p w14:paraId="1739557B" w14:textId="035B1941" w:rsidR="00423E7C" w:rsidRPr="009C2453" w:rsidRDefault="00423E7C" w:rsidP="007716E1">
      <w:pPr>
        <w:pStyle w:val="Heading4"/>
        <w:rPr>
          <w:rFonts w:asciiTheme="minorHAnsi" w:hAnsiTheme="minorHAnsi" w:cstheme="minorHAnsi"/>
        </w:rPr>
      </w:pPr>
      <w:r w:rsidRPr="009C2453">
        <w:rPr>
          <w:rFonts w:asciiTheme="minorHAnsi" w:hAnsiTheme="minorHAnsi" w:cstheme="minorHAnsi"/>
        </w:rPr>
        <w:t xml:space="preserve">Other elements to include: </w:t>
      </w:r>
    </w:p>
    <w:p w14:paraId="5E8E2111" w14:textId="7D81A413" w:rsidR="00857A11" w:rsidRPr="009C2453" w:rsidRDefault="00055FA3" w:rsidP="00817E7E">
      <w:pPr>
        <w:rPr>
          <w:rFonts w:cstheme="minorHAnsi"/>
        </w:rPr>
      </w:pPr>
      <w:r w:rsidRPr="009C2453">
        <w:rPr>
          <w:rFonts w:cstheme="minorHAnsi"/>
          <w:b/>
        </w:rPr>
        <w:t>Please send us a CV in English for each Guest Editor</w:t>
      </w:r>
      <w:r w:rsidRPr="009C2453">
        <w:rPr>
          <w:rFonts w:cstheme="minorHAnsi"/>
        </w:rPr>
        <w:t xml:space="preserve"> (including education, work history, and a list of publications). These will be shared with the Chief Editors for evaluation. </w:t>
      </w:r>
    </w:p>
    <w:p w14:paraId="308DFF71" w14:textId="57672960" w:rsidR="00DD480D" w:rsidRPr="009C2453" w:rsidRDefault="00055FA3" w:rsidP="00817E7E">
      <w:pPr>
        <w:rPr>
          <w:rFonts w:cstheme="minorHAnsi"/>
          <w:b/>
        </w:rPr>
      </w:pPr>
      <w:r w:rsidRPr="009C2453">
        <w:rPr>
          <w:rFonts w:cstheme="minorHAnsi"/>
          <w:b/>
        </w:rPr>
        <w:t xml:space="preserve">All Guest Editors will also need to register on </w:t>
      </w:r>
      <w:hyperlink r:id="rId15" w:history="1">
        <w:r w:rsidRPr="009C2453">
          <w:rPr>
            <w:rStyle w:val="Hyperlink"/>
            <w:rFonts w:cstheme="minorHAnsi"/>
            <w:b/>
          </w:rPr>
          <w:t>Loop</w:t>
        </w:r>
      </w:hyperlink>
      <w:r w:rsidRPr="009C2453">
        <w:rPr>
          <w:rFonts w:cstheme="minorHAnsi"/>
          <w:b/>
        </w:rPr>
        <w:t xml:space="preserve"> in order to have access to our platform</w:t>
      </w:r>
      <w:r w:rsidR="00857A11" w:rsidRPr="009C2453">
        <w:rPr>
          <w:rFonts w:cstheme="minorHAnsi"/>
          <w:b/>
        </w:rPr>
        <w:t xml:space="preserve">. This must be done before the proposal can be sent to the Chief Editor. </w:t>
      </w:r>
    </w:p>
    <w:p w14:paraId="4B46F5F0" w14:textId="528E8FA7" w:rsidR="00DD480D" w:rsidRPr="009C2453" w:rsidRDefault="00DD480D" w:rsidP="007716E1">
      <w:pPr>
        <w:pStyle w:val="Heading4"/>
        <w:rPr>
          <w:rFonts w:asciiTheme="minorHAnsi" w:hAnsiTheme="minorHAnsi" w:cstheme="minorHAnsi"/>
        </w:rPr>
      </w:pPr>
      <w:r w:rsidRPr="009C2453">
        <w:rPr>
          <w:rFonts w:asciiTheme="minorHAnsi" w:hAnsiTheme="minorHAnsi" w:cstheme="minorHAnsi"/>
        </w:rPr>
        <w:t xml:space="preserve">Additional information: </w:t>
      </w:r>
    </w:p>
    <w:p w14:paraId="10E40EB7" w14:textId="1D781F30" w:rsidR="009C339E" w:rsidRPr="00137A0E" w:rsidRDefault="00055FA3" w:rsidP="009C2453">
      <w:pPr>
        <w:pStyle w:val="Heading3"/>
        <w:rPr>
          <w:rFonts w:asciiTheme="minorHAnsi" w:hAnsiTheme="minorHAnsi" w:cstheme="minorHAnsi"/>
          <w:i/>
          <w:sz w:val="22"/>
          <w:szCs w:val="22"/>
        </w:rPr>
      </w:pPr>
      <w:r w:rsidRPr="00137A0E">
        <w:rPr>
          <w:rFonts w:asciiTheme="minorHAnsi" w:hAnsiTheme="minorHAnsi" w:cstheme="minorHAnsi"/>
          <w:i/>
          <w:sz w:val="22"/>
          <w:szCs w:val="22"/>
        </w:rPr>
        <w:t xml:space="preserve">Who should my co-editors be? </w:t>
      </w:r>
    </w:p>
    <w:p w14:paraId="17BDB5E1" w14:textId="07A4297A" w:rsidR="009C339E" w:rsidRPr="00137A0E" w:rsidRDefault="002C3830" w:rsidP="009C2453">
      <w:pPr>
        <w:pStyle w:val="NoSpacing"/>
        <w:rPr>
          <w:rFonts w:cstheme="minorHAnsi"/>
          <w:color w:val="auto"/>
          <w:sz w:val="22"/>
        </w:rPr>
      </w:pPr>
      <w:r w:rsidRPr="00137A0E">
        <w:rPr>
          <w:rFonts w:cstheme="minorHAnsi"/>
          <w:color w:val="auto"/>
          <w:sz w:val="22"/>
        </w:rPr>
        <w:t>Research Topic</w:t>
      </w:r>
      <w:r w:rsidR="00964FA1" w:rsidRPr="00137A0E">
        <w:rPr>
          <w:rFonts w:cstheme="minorHAnsi"/>
          <w:color w:val="auto"/>
          <w:sz w:val="22"/>
        </w:rPr>
        <w:t>s</w:t>
      </w:r>
      <w:r w:rsidRPr="00137A0E">
        <w:rPr>
          <w:rFonts w:cstheme="minorHAnsi"/>
          <w:color w:val="auto"/>
          <w:sz w:val="22"/>
        </w:rPr>
        <w:t xml:space="preserve"> </w:t>
      </w:r>
      <w:r w:rsidR="00964FA1" w:rsidRPr="00137A0E">
        <w:rPr>
          <w:rFonts w:cstheme="minorHAnsi"/>
          <w:color w:val="auto"/>
          <w:sz w:val="22"/>
        </w:rPr>
        <w:t>are</w:t>
      </w:r>
      <w:r w:rsidRPr="00137A0E">
        <w:rPr>
          <w:rFonts w:cstheme="minorHAnsi"/>
          <w:color w:val="auto"/>
          <w:sz w:val="22"/>
        </w:rPr>
        <w:t xml:space="preserve"> edited by a team of </w:t>
      </w:r>
      <w:r w:rsidR="00242DCE" w:rsidRPr="00137A0E">
        <w:rPr>
          <w:rFonts w:cstheme="minorHAnsi"/>
          <w:color w:val="auto"/>
          <w:sz w:val="22"/>
        </w:rPr>
        <w:t>two</w:t>
      </w:r>
      <w:r w:rsidRPr="00137A0E">
        <w:rPr>
          <w:rFonts w:cstheme="minorHAnsi"/>
          <w:color w:val="auto"/>
          <w:sz w:val="22"/>
        </w:rPr>
        <w:t xml:space="preserve"> or more Guest Editors</w:t>
      </w:r>
      <w:r w:rsidR="00BB258C" w:rsidRPr="00137A0E">
        <w:rPr>
          <w:rFonts w:cstheme="minorHAnsi"/>
          <w:color w:val="auto"/>
          <w:sz w:val="22"/>
        </w:rPr>
        <w:t xml:space="preserve"> (Topic Editors)</w:t>
      </w:r>
      <w:r w:rsidRPr="00137A0E">
        <w:rPr>
          <w:rFonts w:cstheme="minorHAnsi"/>
          <w:color w:val="auto"/>
          <w:sz w:val="22"/>
        </w:rPr>
        <w:t xml:space="preserve">. </w:t>
      </w:r>
    </w:p>
    <w:p w14:paraId="3FD7EFC9" w14:textId="77777777" w:rsidR="009C339E" w:rsidRPr="00137A0E" w:rsidRDefault="009C339E" w:rsidP="009C2453">
      <w:pPr>
        <w:pStyle w:val="NoSpacing"/>
        <w:rPr>
          <w:rFonts w:cstheme="minorHAnsi"/>
          <w:color w:val="auto"/>
          <w:sz w:val="22"/>
        </w:rPr>
      </w:pPr>
    </w:p>
    <w:p w14:paraId="07C6D7B0" w14:textId="21E964CE" w:rsidR="009C339E" w:rsidRPr="00137A0E" w:rsidRDefault="00242DCE" w:rsidP="009C2453">
      <w:pPr>
        <w:pStyle w:val="NoSpacing"/>
        <w:rPr>
          <w:rFonts w:cstheme="minorHAnsi"/>
          <w:color w:val="auto"/>
          <w:sz w:val="22"/>
        </w:rPr>
      </w:pPr>
      <w:r w:rsidRPr="00137A0E">
        <w:rPr>
          <w:rFonts w:cstheme="minorHAnsi"/>
          <w:color w:val="auto"/>
          <w:sz w:val="22"/>
        </w:rPr>
        <w:t>When forming your team of editors, bear in mind that your team will be acting as handling editors for the manuscripts submitted to this collection</w:t>
      </w:r>
      <w:r w:rsidR="00A43027" w:rsidRPr="00137A0E">
        <w:rPr>
          <w:rFonts w:cstheme="minorHAnsi"/>
          <w:color w:val="auto"/>
          <w:sz w:val="22"/>
        </w:rPr>
        <w:t xml:space="preserve"> (perform a preliminary evaluation, assign reviewers, oversee the </w:t>
      </w:r>
      <w:r w:rsidR="00A43027" w:rsidRPr="00137A0E">
        <w:rPr>
          <w:rFonts w:cstheme="minorHAnsi"/>
          <w:color w:val="auto"/>
          <w:sz w:val="22"/>
        </w:rPr>
        <w:lastRenderedPageBreak/>
        <w:t>review process, accept manuscripts or recommend rejection to the Chief Editor).</w:t>
      </w:r>
      <w:r w:rsidR="00137A0E">
        <w:rPr>
          <w:rFonts w:cstheme="minorHAnsi"/>
          <w:color w:val="auto"/>
          <w:sz w:val="22"/>
        </w:rPr>
        <w:t xml:space="preserve"> </w:t>
      </w:r>
      <w:r w:rsidRPr="00137A0E">
        <w:rPr>
          <w:rFonts w:cstheme="minorHAnsi"/>
          <w:color w:val="auto"/>
          <w:sz w:val="22"/>
        </w:rPr>
        <w:t xml:space="preserve">This means that the expertise of the team of Guest Editors must </w:t>
      </w:r>
      <w:r w:rsidR="00A43027" w:rsidRPr="00137A0E">
        <w:rPr>
          <w:rFonts w:cstheme="minorHAnsi"/>
          <w:color w:val="auto"/>
          <w:sz w:val="22"/>
        </w:rPr>
        <w:t xml:space="preserve">closely </w:t>
      </w:r>
      <w:r w:rsidRPr="00137A0E">
        <w:rPr>
          <w:rFonts w:cstheme="minorHAnsi"/>
          <w:color w:val="auto"/>
          <w:sz w:val="22"/>
        </w:rPr>
        <w:t>match the scope of your proposed Research</w:t>
      </w:r>
      <w:r w:rsidR="00857A11" w:rsidRPr="00137A0E">
        <w:rPr>
          <w:rFonts w:cstheme="minorHAnsi"/>
          <w:color w:val="auto"/>
          <w:sz w:val="22"/>
        </w:rPr>
        <w:t xml:space="preserve"> </w:t>
      </w:r>
      <w:r w:rsidRPr="00137A0E">
        <w:rPr>
          <w:rFonts w:cstheme="minorHAnsi"/>
          <w:color w:val="auto"/>
          <w:sz w:val="22"/>
        </w:rPr>
        <w:t xml:space="preserve">Topic. </w:t>
      </w:r>
    </w:p>
    <w:p w14:paraId="343A9F4A" w14:textId="77777777" w:rsidR="009C339E" w:rsidRPr="00137A0E" w:rsidRDefault="009C339E" w:rsidP="009C2453">
      <w:pPr>
        <w:pStyle w:val="NoSpacing"/>
        <w:rPr>
          <w:rFonts w:cstheme="minorHAnsi"/>
          <w:color w:val="auto"/>
          <w:sz w:val="22"/>
        </w:rPr>
      </w:pPr>
    </w:p>
    <w:p w14:paraId="78CB15A9" w14:textId="0A02149B" w:rsidR="00A43027" w:rsidRPr="00137A0E" w:rsidRDefault="00137A0E" w:rsidP="009C2453">
      <w:pPr>
        <w:pStyle w:val="NoSpacing"/>
        <w:rPr>
          <w:rFonts w:cstheme="minorHAnsi"/>
          <w:color w:val="auto"/>
          <w:sz w:val="22"/>
        </w:rPr>
      </w:pPr>
      <w:r w:rsidRPr="00137A0E">
        <w:rPr>
          <w:rFonts w:cstheme="minorHAnsi"/>
          <w:color w:val="auto"/>
          <w:sz w:val="22"/>
        </w:rPr>
        <w:t xml:space="preserve">Guest Editors </w:t>
      </w:r>
      <w:r w:rsidRPr="00137A0E">
        <w:rPr>
          <w:rFonts w:cstheme="minorHAnsi"/>
          <w:b/>
          <w:color w:val="auto"/>
          <w:sz w:val="22"/>
        </w:rPr>
        <w:t>must</w:t>
      </w:r>
      <w:r>
        <w:rPr>
          <w:rFonts w:cstheme="minorHAnsi"/>
          <w:color w:val="auto"/>
          <w:sz w:val="22"/>
        </w:rPr>
        <w:t xml:space="preserve"> be geographically diverse,</w:t>
      </w:r>
      <w:r w:rsidRPr="00137A0E">
        <w:rPr>
          <w:rFonts w:cstheme="minorHAnsi"/>
          <w:color w:val="auto"/>
          <w:sz w:val="22"/>
        </w:rPr>
        <w:t xml:space="preserve"> com</w:t>
      </w:r>
      <w:r>
        <w:rPr>
          <w:rFonts w:cstheme="minorHAnsi"/>
          <w:color w:val="auto"/>
          <w:sz w:val="22"/>
        </w:rPr>
        <w:t>ing</w:t>
      </w:r>
      <w:r w:rsidRPr="00137A0E">
        <w:rPr>
          <w:rFonts w:cstheme="minorHAnsi"/>
          <w:color w:val="auto"/>
          <w:sz w:val="22"/>
        </w:rPr>
        <w:t xml:space="preserve"> from different institutions and countries in order to expand your network and help prevent conflicts of interest.</w:t>
      </w:r>
      <w:r>
        <w:rPr>
          <w:rFonts w:cstheme="minorHAnsi"/>
          <w:color w:val="auto"/>
          <w:sz w:val="22"/>
        </w:rPr>
        <w:t xml:space="preserve"> </w:t>
      </w:r>
      <w:r w:rsidR="00242DCE" w:rsidRPr="00137A0E">
        <w:rPr>
          <w:rFonts w:cstheme="minorHAnsi"/>
          <w:color w:val="auto"/>
          <w:sz w:val="22"/>
        </w:rPr>
        <w:t>T</w:t>
      </w:r>
      <w:r w:rsidR="00434ADF" w:rsidRPr="00137A0E">
        <w:rPr>
          <w:rFonts w:cstheme="minorHAnsi"/>
          <w:color w:val="auto"/>
          <w:sz w:val="22"/>
        </w:rPr>
        <w:t xml:space="preserve">he team should include </w:t>
      </w:r>
      <w:r w:rsidR="00A43027" w:rsidRPr="00137A0E">
        <w:rPr>
          <w:rFonts w:cstheme="minorHAnsi"/>
          <w:color w:val="auto"/>
          <w:sz w:val="22"/>
        </w:rPr>
        <w:t>researchers who are well established in the field, but can also include early career researchers with relevant expertise (minimum requirement of</w:t>
      </w:r>
      <w:r w:rsidR="00434ADF" w:rsidRPr="00137A0E">
        <w:rPr>
          <w:rFonts w:cstheme="minorHAnsi"/>
          <w:color w:val="auto"/>
          <w:sz w:val="22"/>
        </w:rPr>
        <w:t xml:space="preserve"> a PhD degree </w:t>
      </w:r>
      <w:r w:rsidR="00A43027" w:rsidRPr="00137A0E">
        <w:rPr>
          <w:rFonts w:cstheme="minorHAnsi"/>
          <w:color w:val="auto"/>
          <w:sz w:val="22"/>
        </w:rPr>
        <w:t>and</w:t>
      </w:r>
      <w:r w:rsidR="00434ADF" w:rsidRPr="00137A0E">
        <w:rPr>
          <w:rFonts w:cstheme="minorHAnsi"/>
          <w:color w:val="auto"/>
          <w:sz w:val="22"/>
        </w:rPr>
        <w:t xml:space="preserve"> </w:t>
      </w:r>
      <w:r w:rsidR="00CF5D2D" w:rsidRPr="00137A0E">
        <w:rPr>
          <w:rFonts w:cstheme="minorHAnsi"/>
          <w:color w:val="auto"/>
          <w:sz w:val="22"/>
        </w:rPr>
        <w:t>three years</w:t>
      </w:r>
      <w:r w:rsidR="00434ADF" w:rsidRPr="00137A0E">
        <w:rPr>
          <w:rFonts w:cstheme="minorHAnsi"/>
          <w:color w:val="auto"/>
          <w:sz w:val="22"/>
        </w:rPr>
        <w:t xml:space="preserve"> of </w:t>
      </w:r>
      <w:r w:rsidR="008D2DE7" w:rsidRPr="00137A0E">
        <w:rPr>
          <w:rFonts w:cstheme="minorHAnsi"/>
          <w:color w:val="auto"/>
          <w:sz w:val="22"/>
        </w:rPr>
        <w:t xml:space="preserve">relevant </w:t>
      </w:r>
      <w:r w:rsidR="00434ADF" w:rsidRPr="00137A0E">
        <w:rPr>
          <w:rFonts w:cstheme="minorHAnsi"/>
          <w:color w:val="auto"/>
          <w:sz w:val="22"/>
        </w:rPr>
        <w:t>e</w:t>
      </w:r>
      <w:r w:rsidR="001A07C4" w:rsidRPr="00137A0E">
        <w:rPr>
          <w:rFonts w:cstheme="minorHAnsi"/>
          <w:color w:val="auto"/>
          <w:sz w:val="22"/>
        </w:rPr>
        <w:t>xperience</w:t>
      </w:r>
      <w:r w:rsidR="00A43027" w:rsidRPr="00137A0E">
        <w:rPr>
          <w:rFonts w:cstheme="minorHAnsi"/>
          <w:color w:val="auto"/>
          <w:sz w:val="22"/>
        </w:rPr>
        <w:t>)</w:t>
      </w:r>
      <w:r w:rsidR="001A07C4" w:rsidRPr="00137A0E">
        <w:rPr>
          <w:rFonts w:cstheme="minorHAnsi"/>
          <w:color w:val="auto"/>
          <w:sz w:val="22"/>
        </w:rPr>
        <w:t xml:space="preserve">. </w:t>
      </w:r>
    </w:p>
    <w:p w14:paraId="1404A0E4" w14:textId="77777777" w:rsidR="009C339E" w:rsidRPr="00137A0E" w:rsidRDefault="009C339E" w:rsidP="009C2453">
      <w:pPr>
        <w:pStyle w:val="NoSpacing"/>
        <w:rPr>
          <w:rFonts w:cstheme="minorHAnsi"/>
          <w:color w:val="auto"/>
          <w:sz w:val="22"/>
        </w:rPr>
      </w:pPr>
    </w:p>
    <w:p w14:paraId="17799412" w14:textId="3FA3CD27" w:rsidR="006F2311" w:rsidRPr="00137A0E" w:rsidRDefault="008D2DE7" w:rsidP="009C2453">
      <w:pPr>
        <w:pStyle w:val="NoSpacing"/>
        <w:rPr>
          <w:rFonts w:cstheme="minorHAnsi"/>
          <w:color w:val="auto"/>
          <w:sz w:val="22"/>
        </w:rPr>
      </w:pPr>
      <w:r w:rsidRPr="00137A0E">
        <w:rPr>
          <w:rFonts w:cstheme="minorHAnsi"/>
          <w:color w:val="auto"/>
          <w:sz w:val="22"/>
        </w:rPr>
        <w:t xml:space="preserve">Please insert the information for your group of Guest Editors </w:t>
      </w:r>
      <w:r w:rsidR="00857A11" w:rsidRPr="00137A0E">
        <w:rPr>
          <w:rFonts w:cstheme="minorHAnsi"/>
          <w:color w:val="auto"/>
          <w:sz w:val="22"/>
        </w:rPr>
        <w:t>above</w:t>
      </w:r>
      <w:r w:rsidRPr="00137A0E">
        <w:rPr>
          <w:rFonts w:cstheme="minorHAnsi"/>
          <w:color w:val="auto"/>
          <w:sz w:val="22"/>
        </w:rPr>
        <w:t xml:space="preserve">, and </w:t>
      </w:r>
      <w:r w:rsidR="002A1EF8" w:rsidRPr="00137A0E">
        <w:rPr>
          <w:rFonts w:cstheme="minorHAnsi"/>
          <w:color w:val="auto"/>
          <w:sz w:val="22"/>
        </w:rPr>
        <w:t>a</w:t>
      </w:r>
      <w:r w:rsidR="001A07C4" w:rsidRPr="00137A0E">
        <w:rPr>
          <w:rFonts w:cstheme="minorHAnsi"/>
          <w:color w:val="auto"/>
          <w:sz w:val="22"/>
        </w:rPr>
        <w:t>d</w:t>
      </w:r>
      <w:r w:rsidR="002C3830" w:rsidRPr="00137A0E">
        <w:rPr>
          <w:rFonts w:cstheme="minorHAnsi"/>
          <w:color w:val="auto"/>
          <w:sz w:val="22"/>
        </w:rPr>
        <w:t>d lines to the table if needed.</w:t>
      </w:r>
    </w:p>
    <w:p w14:paraId="3B852B12" w14:textId="77777777" w:rsidR="001D553D" w:rsidRPr="009C2453" w:rsidRDefault="001D553D" w:rsidP="00964FA1">
      <w:pPr>
        <w:spacing w:after="0" w:line="240" w:lineRule="auto"/>
        <w:contextualSpacing/>
        <w:rPr>
          <w:rFonts w:cstheme="minorHAnsi"/>
          <w:b/>
          <w:sz w:val="28"/>
          <w:szCs w:val="44"/>
        </w:rPr>
      </w:pPr>
    </w:p>
    <w:p w14:paraId="085B9CB0" w14:textId="4F09BB4A" w:rsidR="00B24914" w:rsidRPr="009C2453" w:rsidRDefault="000A71B7" w:rsidP="00055FA3">
      <w:pPr>
        <w:pStyle w:val="Heading2"/>
        <w:numPr>
          <w:ilvl w:val="0"/>
          <w:numId w:val="9"/>
        </w:numPr>
        <w:rPr>
          <w:rFonts w:asciiTheme="minorHAnsi" w:hAnsiTheme="minorHAnsi" w:cstheme="minorHAnsi"/>
          <w:i/>
          <w:sz w:val="20"/>
        </w:rPr>
      </w:pPr>
      <w:r w:rsidRPr="009C2453">
        <w:rPr>
          <w:rFonts w:asciiTheme="minorHAnsi" w:hAnsiTheme="minorHAnsi" w:cstheme="minorHAnsi"/>
        </w:rPr>
        <w:t>Journal and Section</w:t>
      </w:r>
    </w:p>
    <w:p w14:paraId="3D96B406" w14:textId="77777777" w:rsidR="00B24914" w:rsidRPr="009C2453" w:rsidRDefault="00B24914" w:rsidP="00B24914">
      <w:pPr>
        <w:pStyle w:val="ListParagraph"/>
        <w:spacing w:after="0" w:line="240" w:lineRule="auto"/>
        <w:ind w:left="1080"/>
        <w:rPr>
          <w:rFonts w:cstheme="minorHAnsi"/>
          <w:i/>
          <w:color w:val="C00000"/>
          <w:sz w:val="20"/>
        </w:rPr>
      </w:pPr>
    </w:p>
    <w:p w14:paraId="29E67AAC" w14:textId="07D65A0F" w:rsidR="009C339E" w:rsidRPr="009C2453" w:rsidRDefault="009C339E" w:rsidP="009C339E">
      <w:pPr>
        <w:contextualSpacing/>
        <w:rPr>
          <w:rFonts w:cstheme="minorHAnsi"/>
        </w:rPr>
      </w:pPr>
      <w:r w:rsidRPr="009C2453">
        <w:rPr>
          <w:rFonts w:cstheme="minorHAnsi"/>
          <w:color w:val="C00000"/>
        </w:rPr>
        <w:t>JOURNAL:</w:t>
      </w:r>
      <w:r w:rsidRPr="009C2453">
        <w:rPr>
          <w:rFonts w:cstheme="minorHAnsi"/>
          <w:b/>
          <w:i/>
          <w:color w:val="C00000"/>
        </w:rPr>
        <w:t xml:space="preserve"> </w:t>
      </w:r>
      <w:r w:rsidRPr="009C2453">
        <w:rPr>
          <w:rFonts w:cstheme="minorHAnsi"/>
        </w:rPr>
        <w:t xml:space="preserve">Choose the </w:t>
      </w:r>
      <w:hyperlink r:id="rId16" w:history="1">
        <w:r w:rsidRPr="009C2453">
          <w:rPr>
            <w:rStyle w:val="Hyperlink"/>
            <w:rFonts w:cstheme="minorHAnsi"/>
          </w:rPr>
          <w:t>journal</w:t>
        </w:r>
      </w:hyperlink>
      <w:r w:rsidRPr="009C2453">
        <w:rPr>
          <w:rFonts w:cstheme="minorHAnsi"/>
        </w:rPr>
        <w:t xml:space="preserve"> that best matches the scope of your Research Topic. </w:t>
      </w:r>
    </w:p>
    <w:p w14:paraId="1F469669" w14:textId="4549AC1E" w:rsidR="009C339E" w:rsidRPr="009C2453" w:rsidRDefault="00055FA3" w:rsidP="00A43027">
      <w:pPr>
        <w:contextualSpacing/>
        <w:rPr>
          <w:rFonts w:cstheme="minorHAnsi"/>
          <w:b/>
        </w:rPr>
      </w:pPr>
      <w:r w:rsidRPr="009C2453">
        <w:rPr>
          <w:rFonts w:cstheme="minorHAnsi"/>
          <w:noProof/>
          <w:color w:val="C00000"/>
        </w:rPr>
        <mc:AlternateContent>
          <mc:Choice Requires="wps">
            <w:drawing>
              <wp:anchor distT="45720" distB="45720" distL="114300" distR="114300" simplePos="0" relativeHeight="251660288" behindDoc="0" locked="0" layoutInCell="1" allowOverlap="1" wp14:anchorId="09FCD182" wp14:editId="365CDD5B">
                <wp:simplePos x="0" y="0"/>
                <wp:positionH relativeFrom="margin">
                  <wp:align>left</wp:align>
                </wp:positionH>
                <wp:positionV relativeFrom="paragraph">
                  <wp:posOffset>70485</wp:posOffset>
                </wp:positionV>
                <wp:extent cx="5867400" cy="262890"/>
                <wp:effectExtent l="0" t="0" r="19050" b="228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262890"/>
                        </a:xfrm>
                        <a:prstGeom prst="rect">
                          <a:avLst/>
                        </a:prstGeom>
                        <a:solidFill>
                          <a:srgbClr val="FFFFFF"/>
                        </a:solidFill>
                        <a:ln w="9525">
                          <a:solidFill>
                            <a:srgbClr val="000000"/>
                          </a:solidFill>
                          <a:miter lim="800000"/>
                          <a:headEnd/>
                          <a:tailEnd/>
                        </a:ln>
                      </wps:spPr>
                      <wps:txbx>
                        <w:txbxContent>
                          <w:p w14:paraId="4F6D29B9" w14:textId="3BABFD19" w:rsidR="009C2453" w:rsidRDefault="00600312" w:rsidP="009C339E">
                            <w:r>
                              <w:t>Frontier in Genetics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9FCD182" id="_x0000_t202" coordsize="21600,21600" o:spt="202" path="m,l,21600r21600,l21600,xe">
                <v:stroke joinstyle="miter"/>
                <v:path gradientshapeok="t" o:connecttype="rect"/>
              </v:shapetype>
              <v:shape id="Text Box 2" o:spid="_x0000_s1026" type="#_x0000_t202" style="position:absolute;margin-left:0;margin-top:5.55pt;width:462pt;height:20.7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">
                <v:textbox>
                  <w:txbxContent>
                    <w:p w14:paraId="4F6D29B9" w14:textId="3BABFD19" w:rsidR="009C2453" w:rsidRDefault="00600312" w:rsidP="009C339E">
                      <w:r>
                        <w:t>Frontier in Genetics</w:t>
                      </w:r>
                    </w:p>
                  </w:txbxContent>
                </v:textbox>
                <w10:wrap type="square" anchorx="margin"/>
              </v:shape>
            </w:pict>
          </mc:Fallback>
        </mc:AlternateContent>
      </w:r>
    </w:p>
    <w:p w14:paraId="46F0C6D3" w14:textId="77777777" w:rsidR="009C339E" w:rsidRPr="009C2453" w:rsidRDefault="009C339E" w:rsidP="00A43027">
      <w:pPr>
        <w:contextualSpacing/>
        <w:rPr>
          <w:rFonts w:cstheme="minorHAnsi"/>
          <w:b/>
        </w:rPr>
      </w:pPr>
    </w:p>
    <w:p w14:paraId="493F64D6" w14:textId="125B3652" w:rsidR="00817E7E" w:rsidRPr="009C2453" w:rsidRDefault="00817E7E" w:rsidP="009C339E">
      <w:pPr>
        <w:contextualSpacing/>
        <w:rPr>
          <w:rFonts w:cstheme="minorHAnsi"/>
          <w:color w:val="C00000"/>
        </w:rPr>
      </w:pPr>
    </w:p>
    <w:p w14:paraId="718FF163" w14:textId="6D4EB411" w:rsidR="009C339E" w:rsidRPr="009C2453" w:rsidRDefault="00FD3E89" w:rsidP="009C339E">
      <w:pPr>
        <w:contextualSpacing/>
        <w:rPr>
          <w:rFonts w:cstheme="minorHAnsi"/>
        </w:rPr>
      </w:pPr>
      <w:r w:rsidRPr="009C2453">
        <w:rPr>
          <w:rFonts w:cstheme="minorHAnsi"/>
          <w:noProof/>
          <w:color w:val="C00000"/>
        </w:rPr>
        <mc:AlternateContent>
          <mc:Choice Requires="wps">
            <w:drawing>
              <wp:anchor distT="45720" distB="45720" distL="114300" distR="114300" simplePos="0" relativeHeight="251662336" behindDoc="0" locked="0" layoutInCell="1" allowOverlap="1" wp14:anchorId="6E9AAE99" wp14:editId="03A5835B">
                <wp:simplePos x="0" y="0"/>
                <wp:positionH relativeFrom="margin">
                  <wp:align>left</wp:align>
                </wp:positionH>
                <wp:positionV relativeFrom="paragraph">
                  <wp:posOffset>619760</wp:posOffset>
                </wp:positionV>
                <wp:extent cx="6009005" cy="332105"/>
                <wp:effectExtent l="0" t="0" r="10795" b="107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9005" cy="332509"/>
                        </a:xfrm>
                        <a:prstGeom prst="rect">
                          <a:avLst/>
                        </a:prstGeom>
                        <a:solidFill>
                          <a:srgbClr val="FFFFFF"/>
                        </a:solidFill>
                        <a:ln w="9525">
                          <a:solidFill>
                            <a:srgbClr val="000000"/>
                          </a:solidFill>
                          <a:miter lim="800000"/>
                          <a:headEnd/>
                          <a:tailEnd/>
                        </a:ln>
                      </wps:spPr>
                      <wps:txbx>
                        <w:txbxContent>
                          <w:p w14:paraId="07B0EF9D" w14:textId="06C3470A" w:rsidR="004A4AFA" w:rsidRDefault="00991A36" w:rsidP="00055FA3">
                            <w:hyperlink r:id="rId17" w:tgtFrame="_blank" w:history="1">
                              <w:r w:rsidR="00B76C19" w:rsidRPr="00B76C19">
                                <w:t>Epigenomics and Epigenetics</w:t>
                              </w:r>
                            </w:hyperlink>
                            <w:r w:rsidR="00FD3E89" w:rsidRPr="00FD3E89">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9AAE99" id="_x0000_t202" coordsize="21600,21600" o:spt="202" path="m,l,21600r21600,l21600,xe">
                <v:stroke joinstyle="miter"/>
                <v:path gradientshapeok="t" o:connecttype="rect"/>
              </v:shapetype>
              <v:shape id="_x0000_s1027" type="#_x0000_t202" style="position:absolute;margin-left:0;margin-top:48.8pt;width:473.15pt;height:26.1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">
                <v:textbox>
                  <w:txbxContent>
                    <w:p w14:paraId="07B0EF9D" w14:textId="06C3470A" w:rsidR="004A4AFA" w:rsidRDefault="00991A36" w:rsidP="00055FA3">
                      <w:hyperlink r:id="rId18" w:tgtFrame="_blank" w:history="1">
                        <w:r w:rsidR="00B76C19" w:rsidRPr="00B76C19">
                          <w:t>Epigenomics and Epigenetics</w:t>
                        </w:r>
                      </w:hyperlink>
                      <w:r w:rsidR="00FD3E89" w:rsidRPr="00FD3E89">
                        <w:t xml:space="preserve"> </w:t>
                      </w:r>
                    </w:p>
                  </w:txbxContent>
                </v:textbox>
                <w10:wrap type="square" anchorx="margin"/>
              </v:shape>
            </w:pict>
          </mc:Fallback>
        </mc:AlternateContent>
      </w:r>
      <w:r w:rsidR="009C339E" w:rsidRPr="009C2453">
        <w:rPr>
          <w:rFonts w:cstheme="minorHAnsi"/>
          <w:color w:val="C00000"/>
        </w:rPr>
        <w:t>SECTION:</w:t>
      </w:r>
      <w:r w:rsidR="009C339E" w:rsidRPr="009C2453">
        <w:rPr>
          <w:rFonts w:cstheme="minorHAnsi"/>
          <w:b/>
          <w:color w:val="C00000"/>
          <w:sz w:val="24"/>
          <w:szCs w:val="24"/>
        </w:rPr>
        <w:t xml:space="preserve"> </w:t>
      </w:r>
      <w:r w:rsidR="009C339E" w:rsidRPr="009C2453">
        <w:rPr>
          <w:rFonts w:cstheme="minorHAnsi"/>
          <w:b/>
          <w:color w:val="C00000"/>
        </w:rPr>
        <w:t xml:space="preserve"> </w:t>
      </w:r>
      <w:r w:rsidR="00DD480D" w:rsidRPr="009C2453">
        <w:rPr>
          <w:rFonts w:cstheme="minorHAnsi"/>
        </w:rPr>
        <w:t>All of our journals are broken into sections, which reflect the sub-disciplines in the field. Please s</w:t>
      </w:r>
      <w:r w:rsidR="009C339E" w:rsidRPr="009C2453">
        <w:rPr>
          <w:rFonts w:cstheme="minorHAnsi"/>
        </w:rPr>
        <w:t xml:space="preserve">elect </w:t>
      </w:r>
      <w:hyperlink r:id="rId19" w:history="1">
        <w:r w:rsidR="009C339E" w:rsidRPr="009C2453">
          <w:rPr>
            <w:rFonts w:cstheme="minorHAnsi"/>
          </w:rPr>
          <w:t>the section</w:t>
        </w:r>
      </w:hyperlink>
      <w:r w:rsidR="009C339E" w:rsidRPr="009C2453">
        <w:rPr>
          <w:rFonts w:cstheme="minorHAnsi"/>
        </w:rPr>
        <w:t xml:space="preserve"> that best matches the scope of your Research Topic. For a complete list of sections in each journal visit the </w:t>
      </w:r>
      <w:hyperlink r:id="rId20" w:history="1">
        <w:r w:rsidR="009C339E" w:rsidRPr="009C2453">
          <w:rPr>
            <w:rFonts w:cstheme="minorHAnsi"/>
          </w:rPr>
          <w:t>journal</w:t>
        </w:r>
      </w:hyperlink>
      <w:r w:rsidR="009C339E" w:rsidRPr="009C2453">
        <w:rPr>
          <w:rFonts w:cstheme="minorHAnsi"/>
        </w:rPr>
        <w:t xml:space="preserve"> homepage and click on the ‘sections’ menu at the top of the page. </w:t>
      </w:r>
    </w:p>
    <w:p w14:paraId="64DC32EE" w14:textId="76106063" w:rsidR="00055FA3" w:rsidRPr="009C2453" w:rsidRDefault="00055FA3" w:rsidP="00055FA3">
      <w:pPr>
        <w:contextualSpacing/>
        <w:rPr>
          <w:rFonts w:cstheme="minorHAnsi"/>
          <w:b/>
        </w:rPr>
      </w:pPr>
    </w:p>
    <w:p w14:paraId="14803163" w14:textId="08E102C9" w:rsidR="009C339E" w:rsidRPr="009C2453" w:rsidRDefault="009C339E" w:rsidP="00A43027">
      <w:pPr>
        <w:contextualSpacing/>
        <w:rPr>
          <w:rFonts w:cstheme="minorHAnsi"/>
        </w:rPr>
      </w:pPr>
      <w:r w:rsidRPr="009C2453">
        <w:rPr>
          <w:rFonts w:cstheme="minorHAnsi"/>
          <w:b/>
        </w:rPr>
        <w:t>Note:</w:t>
      </w:r>
      <w:r w:rsidR="00137A0E">
        <w:rPr>
          <w:rFonts w:cstheme="minorHAnsi"/>
          <w:b/>
        </w:rPr>
        <w:t xml:space="preserve"> </w:t>
      </w:r>
      <w:r w:rsidR="00137A0E" w:rsidRPr="00817E7E">
        <w:t>All manuscripts submitted to your article collection will need to fall within the scope of the</w:t>
      </w:r>
      <w:r w:rsidR="00137A0E">
        <w:t xml:space="preserve"> journal and section which you select. </w:t>
      </w:r>
      <w:r w:rsidR="00137A0E" w:rsidRPr="00817E7E">
        <w:t>If you feel that multiple sections are necessary to encompass the scope of your expected manuscripts</w:t>
      </w:r>
      <w:r w:rsidR="00137A0E">
        <w:t xml:space="preserve"> (</w:t>
      </w:r>
      <w:hyperlink r:id="rId21" w:history="1">
        <w:r w:rsidR="00137A0E">
          <w:rPr>
            <w:rStyle w:val="Hyperlink"/>
            <w:rFonts w:ascii="Calibri" w:hAnsi="Calibri" w:cs="Calibri"/>
          </w:rPr>
          <w:t>cross-listing</w:t>
        </w:r>
      </w:hyperlink>
      <w:r w:rsidR="00137A0E" w:rsidRPr="00796FF8">
        <w:rPr>
          <w:rStyle w:val="Hyperlink"/>
          <w:rFonts w:ascii="Calibri" w:hAnsi="Calibri" w:cs="Calibri"/>
          <w:color w:val="auto"/>
          <w:u w:val="none"/>
        </w:rPr>
        <w:t>)</w:t>
      </w:r>
      <w:r w:rsidR="00137A0E" w:rsidRPr="00817E7E">
        <w:t>, please let us know, we are happy to discuss the possibility of listing your Research Topic in more than one specialty section.</w:t>
      </w:r>
    </w:p>
    <w:p w14:paraId="56E337BD" w14:textId="77777777" w:rsidR="009C339E" w:rsidRPr="009C2453" w:rsidRDefault="009C339E" w:rsidP="00A43027">
      <w:pPr>
        <w:contextualSpacing/>
        <w:rPr>
          <w:rFonts w:cstheme="minorHAnsi"/>
          <w:b/>
        </w:rPr>
      </w:pPr>
    </w:p>
    <w:p w14:paraId="79E1DF31" w14:textId="0824DAF0" w:rsidR="002E795E" w:rsidRPr="009C2453" w:rsidRDefault="00AC346A" w:rsidP="00055FA3">
      <w:pPr>
        <w:pStyle w:val="Heading2"/>
        <w:numPr>
          <w:ilvl w:val="0"/>
          <w:numId w:val="9"/>
        </w:numPr>
        <w:rPr>
          <w:rFonts w:asciiTheme="minorHAnsi" w:hAnsiTheme="minorHAnsi" w:cstheme="minorHAnsi"/>
        </w:rPr>
      </w:pPr>
      <w:r w:rsidRPr="009C2453">
        <w:rPr>
          <w:rFonts w:asciiTheme="minorHAnsi" w:hAnsiTheme="minorHAnsi" w:cstheme="minorHAnsi"/>
        </w:rPr>
        <w:t xml:space="preserve">Title and Description of the </w:t>
      </w:r>
      <w:r w:rsidR="00BB1D21" w:rsidRPr="009C2453">
        <w:rPr>
          <w:rFonts w:asciiTheme="minorHAnsi" w:hAnsiTheme="minorHAnsi" w:cstheme="minorHAnsi"/>
        </w:rPr>
        <w:t xml:space="preserve">Research </w:t>
      </w:r>
      <w:r w:rsidR="00C321A6" w:rsidRPr="009C2453">
        <w:rPr>
          <w:rFonts w:asciiTheme="minorHAnsi" w:hAnsiTheme="minorHAnsi" w:cstheme="minorHAnsi"/>
        </w:rPr>
        <w:t>Topic</w:t>
      </w:r>
    </w:p>
    <w:p w14:paraId="2B347233" w14:textId="77777777" w:rsidR="006F2311" w:rsidRPr="009C2453" w:rsidRDefault="006F2311" w:rsidP="002A1EF8">
      <w:pPr>
        <w:pStyle w:val="ListParagraph"/>
        <w:spacing w:after="0" w:line="240" w:lineRule="auto"/>
        <w:ind w:left="1080"/>
        <w:rPr>
          <w:rFonts w:cstheme="minorHAnsi"/>
          <w:b/>
          <w:color w:val="C00000"/>
          <w:sz w:val="28"/>
          <w:szCs w:val="44"/>
        </w:rPr>
      </w:pPr>
    </w:p>
    <w:p w14:paraId="3E8E4D71" w14:textId="189592A2" w:rsidR="008D2DE7" w:rsidRPr="009C2453" w:rsidRDefault="00055FA3" w:rsidP="007051CF">
      <w:pPr>
        <w:spacing w:after="0" w:line="240" w:lineRule="auto"/>
        <w:contextualSpacing/>
        <w:rPr>
          <w:rFonts w:cstheme="minorHAnsi"/>
        </w:rPr>
      </w:pPr>
      <w:r w:rsidRPr="009C2453">
        <w:rPr>
          <w:rFonts w:cstheme="minorHAnsi"/>
          <w:color w:val="C00000"/>
        </w:rPr>
        <w:t xml:space="preserve">TITLE: </w:t>
      </w:r>
      <w:r w:rsidR="00A17BCF" w:rsidRPr="009C2453">
        <w:rPr>
          <w:rFonts w:cstheme="minorHAnsi"/>
        </w:rPr>
        <w:t>max. 150 characters</w:t>
      </w:r>
    </w:p>
    <w:p w14:paraId="49CFB8F3" w14:textId="77777777" w:rsidR="00055FA3" w:rsidRPr="009C2453" w:rsidRDefault="00055FA3" w:rsidP="00055FA3">
      <w:pPr>
        <w:contextualSpacing/>
        <w:rPr>
          <w:rFonts w:cstheme="minorHAnsi"/>
          <w:b/>
        </w:rPr>
      </w:pPr>
      <w:r w:rsidRPr="009C2453">
        <w:rPr>
          <w:rFonts w:cstheme="minorHAnsi"/>
          <w:noProof/>
          <w:color w:val="C00000"/>
        </w:rPr>
        <mc:AlternateContent>
          <mc:Choice Requires="wps">
            <w:drawing>
              <wp:anchor distT="45720" distB="45720" distL="114300" distR="114300" simplePos="0" relativeHeight="251664384" behindDoc="0" locked="0" layoutInCell="1" allowOverlap="1" wp14:anchorId="40F71479" wp14:editId="6C7626A5">
                <wp:simplePos x="0" y="0"/>
                <wp:positionH relativeFrom="margin">
                  <wp:align>left</wp:align>
                </wp:positionH>
                <wp:positionV relativeFrom="paragraph">
                  <wp:posOffset>70485</wp:posOffset>
                </wp:positionV>
                <wp:extent cx="5867400" cy="262890"/>
                <wp:effectExtent l="0" t="0" r="19050" b="2286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262890"/>
                        </a:xfrm>
                        <a:prstGeom prst="rect">
                          <a:avLst/>
                        </a:prstGeom>
                        <a:solidFill>
                          <a:srgbClr val="FFFFFF"/>
                        </a:solidFill>
                        <a:ln w="9525">
                          <a:solidFill>
                            <a:srgbClr val="000000"/>
                          </a:solidFill>
                          <a:miter lim="800000"/>
                          <a:headEnd/>
                          <a:tailEnd/>
                        </a:ln>
                      </wps:spPr>
                      <wps:txbx>
                        <w:txbxContent>
                          <w:p w14:paraId="0BB58932" w14:textId="0B20B34D" w:rsidR="00986D9E" w:rsidRDefault="00986D9E" w:rsidP="00986D9E">
                            <w:r>
                              <w:t xml:space="preserve">Epigenetic Biomarker </w:t>
                            </w:r>
                            <w:r w:rsidR="007500C5">
                              <w:t>and</w:t>
                            </w:r>
                            <w:r>
                              <w:t xml:space="preserve"> Personalized Precision Medicine</w:t>
                            </w:r>
                          </w:p>
                          <w:p w14:paraId="79B25765" w14:textId="77777777" w:rsidR="009C2453" w:rsidRDefault="009C2453" w:rsidP="00055F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0F71479" id="_x0000_s1028" type="#_x0000_t202" style="position:absolute;margin-left:0;margin-top:5.55pt;width:462pt;height:20.7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">
                <v:textbox>
                  <w:txbxContent>
                    <w:p w14:paraId="0BB58932" w14:textId="0B20B34D" w:rsidR="00986D9E" w:rsidRDefault="00986D9E" w:rsidP="00986D9E">
                      <w:r>
                        <w:t xml:space="preserve">Epigenetic Biomarker </w:t>
                      </w:r>
                      <w:r w:rsidR="007500C5">
                        <w:t>and</w:t>
                      </w:r>
                      <w:r>
                        <w:t xml:space="preserve"> Personalized Precision Medicine</w:t>
                      </w:r>
                    </w:p>
                    <w:p w14:paraId="79B25765" w14:textId="77777777" w:rsidR="009C2453" w:rsidRDefault="009C2453" w:rsidP="00055FA3"/>
                  </w:txbxContent>
                </v:textbox>
                <w10:wrap type="square" anchorx="margin"/>
              </v:shape>
            </w:pict>
          </mc:Fallback>
        </mc:AlternateContent>
      </w:r>
    </w:p>
    <w:p w14:paraId="3D271E41" w14:textId="77777777" w:rsidR="00055FA3" w:rsidRPr="009C2453" w:rsidRDefault="00055FA3" w:rsidP="007051CF">
      <w:pPr>
        <w:spacing w:after="0" w:line="240" w:lineRule="auto"/>
        <w:contextualSpacing/>
        <w:rPr>
          <w:rFonts w:cstheme="minorHAnsi"/>
          <w:i/>
        </w:rPr>
      </w:pPr>
    </w:p>
    <w:p w14:paraId="6F12DE33" w14:textId="52EA419A" w:rsidR="000A263D" w:rsidRPr="009C2453" w:rsidRDefault="00055FA3" w:rsidP="007051CF">
      <w:pPr>
        <w:spacing w:after="0" w:line="240" w:lineRule="auto"/>
        <w:contextualSpacing/>
        <w:rPr>
          <w:rFonts w:cstheme="minorHAnsi"/>
        </w:rPr>
      </w:pPr>
      <w:r w:rsidRPr="009C2453">
        <w:rPr>
          <w:rFonts w:cstheme="minorHAnsi"/>
          <w:color w:val="C00000"/>
        </w:rPr>
        <w:t xml:space="preserve">KEYWORDS: </w:t>
      </w:r>
      <w:r w:rsidR="009A38C7" w:rsidRPr="009C2453">
        <w:rPr>
          <w:rFonts w:cstheme="minorHAnsi"/>
          <w:b/>
        </w:rPr>
        <w:t xml:space="preserve"> </w:t>
      </w:r>
      <w:r w:rsidR="00437317" w:rsidRPr="009C2453">
        <w:rPr>
          <w:rFonts w:cstheme="minorHAnsi"/>
        </w:rPr>
        <w:t>5 keywords</w:t>
      </w:r>
    </w:p>
    <w:p w14:paraId="5F6F197F" w14:textId="77777777" w:rsidR="00055FA3" w:rsidRPr="009C2453" w:rsidRDefault="00055FA3" w:rsidP="00055FA3">
      <w:pPr>
        <w:contextualSpacing/>
        <w:rPr>
          <w:rFonts w:cstheme="minorHAnsi"/>
          <w:b/>
        </w:rPr>
      </w:pPr>
      <w:r w:rsidRPr="009C2453">
        <w:rPr>
          <w:rFonts w:cstheme="minorHAnsi"/>
          <w:noProof/>
          <w:color w:val="C00000"/>
        </w:rPr>
        <mc:AlternateContent>
          <mc:Choice Requires="wps">
            <w:drawing>
              <wp:anchor distT="45720" distB="45720" distL="114300" distR="114300" simplePos="0" relativeHeight="251666432" behindDoc="0" locked="0" layoutInCell="1" allowOverlap="1" wp14:anchorId="4431F75A" wp14:editId="4BEB05D8">
                <wp:simplePos x="0" y="0"/>
                <wp:positionH relativeFrom="margin">
                  <wp:align>left</wp:align>
                </wp:positionH>
                <wp:positionV relativeFrom="paragraph">
                  <wp:posOffset>70485</wp:posOffset>
                </wp:positionV>
                <wp:extent cx="5867400" cy="262890"/>
                <wp:effectExtent l="0" t="0" r="19050" b="2286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262890"/>
                        </a:xfrm>
                        <a:prstGeom prst="rect">
                          <a:avLst/>
                        </a:prstGeom>
                        <a:solidFill>
                          <a:srgbClr val="FFFFFF"/>
                        </a:solidFill>
                        <a:ln w="9525">
                          <a:solidFill>
                            <a:srgbClr val="000000"/>
                          </a:solidFill>
                          <a:miter lim="800000"/>
                          <a:headEnd/>
                          <a:tailEnd/>
                        </a:ln>
                      </wps:spPr>
                      <wps:txbx>
                        <w:txbxContent>
                          <w:p w14:paraId="56503E33" w14:textId="0B9CAA05" w:rsidR="009C2453" w:rsidRDefault="00C16DF9" w:rsidP="00055FA3">
                            <w:r>
                              <w:t>DNA methylation, Epigenetic, Biomarker, Personalized and Precision Medicine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431F75A" id="_x0000_s1029" type="#_x0000_t202" style="position:absolute;margin-left:0;margin-top:5.55pt;width:462pt;height:20.7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">
                <v:textbox>
                  <w:txbxContent>
                    <w:p w14:paraId="56503E33" w14:textId="0B9CAA05" w:rsidR="009C2453" w:rsidRDefault="00C16DF9" w:rsidP="00055FA3">
                      <w:r>
                        <w:t>DNA methylation, Epigenetic, Biomarker, Personalized and Precision Medicine</w:t>
                      </w:r>
                    </w:p>
                  </w:txbxContent>
                </v:textbox>
                <w10:wrap type="square" anchorx="margin"/>
              </v:shape>
            </w:pict>
          </mc:Fallback>
        </mc:AlternateContent>
      </w:r>
    </w:p>
    <w:p w14:paraId="7FE3841D" w14:textId="77777777" w:rsidR="00055FA3" w:rsidRPr="009C2453" w:rsidRDefault="00055FA3" w:rsidP="007051CF">
      <w:pPr>
        <w:spacing w:after="0" w:line="240" w:lineRule="auto"/>
        <w:contextualSpacing/>
        <w:rPr>
          <w:rFonts w:cstheme="minorHAnsi"/>
          <w:i/>
        </w:rPr>
      </w:pPr>
    </w:p>
    <w:p w14:paraId="7E2C87FE" w14:textId="77777777" w:rsidR="00101ED7" w:rsidRDefault="00101ED7" w:rsidP="007051CF">
      <w:pPr>
        <w:spacing w:after="0" w:line="240" w:lineRule="auto"/>
        <w:contextualSpacing/>
        <w:rPr>
          <w:rFonts w:cstheme="minorHAnsi"/>
          <w:color w:val="C00000"/>
        </w:rPr>
      </w:pPr>
    </w:p>
    <w:p w14:paraId="3C2857FF" w14:textId="77777777" w:rsidR="00101ED7" w:rsidRDefault="00101ED7" w:rsidP="007051CF">
      <w:pPr>
        <w:spacing w:after="0" w:line="240" w:lineRule="auto"/>
        <w:contextualSpacing/>
        <w:rPr>
          <w:rFonts w:cstheme="minorHAnsi"/>
          <w:color w:val="C00000"/>
        </w:rPr>
      </w:pPr>
    </w:p>
    <w:p w14:paraId="7DE4D9A3" w14:textId="77777777" w:rsidR="00101ED7" w:rsidRDefault="00101ED7" w:rsidP="007051CF">
      <w:pPr>
        <w:spacing w:after="0" w:line="240" w:lineRule="auto"/>
        <w:contextualSpacing/>
        <w:rPr>
          <w:rFonts w:cstheme="minorHAnsi"/>
          <w:color w:val="C00000"/>
        </w:rPr>
      </w:pPr>
    </w:p>
    <w:p w14:paraId="370F33EA" w14:textId="77777777" w:rsidR="00101ED7" w:rsidRDefault="00101ED7" w:rsidP="007051CF">
      <w:pPr>
        <w:spacing w:after="0" w:line="240" w:lineRule="auto"/>
        <w:contextualSpacing/>
        <w:rPr>
          <w:rFonts w:cstheme="minorHAnsi"/>
          <w:color w:val="C00000"/>
        </w:rPr>
      </w:pPr>
    </w:p>
    <w:p w14:paraId="19DBB884" w14:textId="77777777" w:rsidR="00101ED7" w:rsidRDefault="00101ED7" w:rsidP="007051CF">
      <w:pPr>
        <w:spacing w:after="0" w:line="240" w:lineRule="auto"/>
        <w:contextualSpacing/>
        <w:rPr>
          <w:rFonts w:cstheme="minorHAnsi"/>
          <w:color w:val="C00000"/>
        </w:rPr>
      </w:pPr>
    </w:p>
    <w:p w14:paraId="13B59E14" w14:textId="77777777" w:rsidR="00101ED7" w:rsidRDefault="00101ED7" w:rsidP="007051CF">
      <w:pPr>
        <w:spacing w:after="0" w:line="240" w:lineRule="auto"/>
        <w:contextualSpacing/>
        <w:rPr>
          <w:rFonts w:cstheme="minorHAnsi"/>
          <w:color w:val="C00000"/>
        </w:rPr>
      </w:pPr>
    </w:p>
    <w:p w14:paraId="348DEDF3" w14:textId="77777777" w:rsidR="00101ED7" w:rsidRDefault="00101ED7" w:rsidP="007051CF">
      <w:pPr>
        <w:spacing w:after="0" w:line="240" w:lineRule="auto"/>
        <w:contextualSpacing/>
        <w:rPr>
          <w:rFonts w:cstheme="minorHAnsi"/>
          <w:color w:val="C00000"/>
        </w:rPr>
      </w:pPr>
    </w:p>
    <w:p w14:paraId="26A2E5AC" w14:textId="77777777" w:rsidR="00101ED7" w:rsidRDefault="00101ED7" w:rsidP="007051CF">
      <w:pPr>
        <w:spacing w:after="0" w:line="240" w:lineRule="auto"/>
        <w:contextualSpacing/>
        <w:rPr>
          <w:rFonts w:cstheme="minorHAnsi"/>
          <w:color w:val="C00000"/>
        </w:rPr>
      </w:pPr>
    </w:p>
    <w:p w14:paraId="25A7A80B" w14:textId="77777777" w:rsidR="00101ED7" w:rsidRDefault="00101ED7" w:rsidP="007051CF">
      <w:pPr>
        <w:spacing w:after="0" w:line="240" w:lineRule="auto"/>
        <w:contextualSpacing/>
        <w:rPr>
          <w:rFonts w:cstheme="minorHAnsi"/>
          <w:color w:val="C00000"/>
        </w:rPr>
      </w:pPr>
    </w:p>
    <w:p w14:paraId="459712AF" w14:textId="77777777" w:rsidR="00101ED7" w:rsidRDefault="00101ED7" w:rsidP="007051CF">
      <w:pPr>
        <w:spacing w:after="0" w:line="240" w:lineRule="auto"/>
        <w:contextualSpacing/>
        <w:rPr>
          <w:rFonts w:cstheme="minorHAnsi"/>
          <w:color w:val="C00000"/>
        </w:rPr>
      </w:pPr>
    </w:p>
    <w:p w14:paraId="5C58BC16" w14:textId="77777777" w:rsidR="00101ED7" w:rsidRDefault="00101ED7" w:rsidP="007051CF">
      <w:pPr>
        <w:spacing w:after="0" w:line="240" w:lineRule="auto"/>
        <w:contextualSpacing/>
        <w:rPr>
          <w:rFonts w:cstheme="minorHAnsi"/>
          <w:color w:val="C00000"/>
        </w:rPr>
      </w:pPr>
    </w:p>
    <w:p w14:paraId="21CE3E36" w14:textId="77777777" w:rsidR="00101ED7" w:rsidRDefault="00101ED7" w:rsidP="007051CF">
      <w:pPr>
        <w:spacing w:after="0" w:line="240" w:lineRule="auto"/>
        <w:contextualSpacing/>
        <w:rPr>
          <w:rFonts w:cstheme="minorHAnsi"/>
          <w:color w:val="C00000"/>
        </w:rPr>
      </w:pPr>
    </w:p>
    <w:p w14:paraId="1BBF1180" w14:textId="77777777" w:rsidR="00101ED7" w:rsidRDefault="00101ED7" w:rsidP="007051CF">
      <w:pPr>
        <w:spacing w:after="0" w:line="240" w:lineRule="auto"/>
        <w:contextualSpacing/>
        <w:rPr>
          <w:rFonts w:cstheme="minorHAnsi"/>
          <w:color w:val="C00000"/>
        </w:rPr>
      </w:pPr>
    </w:p>
    <w:p w14:paraId="3BB26ADE" w14:textId="77777777" w:rsidR="00101ED7" w:rsidRDefault="00101ED7" w:rsidP="007051CF">
      <w:pPr>
        <w:spacing w:after="0" w:line="240" w:lineRule="auto"/>
        <w:contextualSpacing/>
        <w:rPr>
          <w:rFonts w:cstheme="minorHAnsi"/>
          <w:color w:val="C00000"/>
        </w:rPr>
      </w:pPr>
    </w:p>
    <w:p w14:paraId="338CA090" w14:textId="0C0F22B0" w:rsidR="00434ADF" w:rsidRDefault="00055FA3" w:rsidP="007051CF">
      <w:pPr>
        <w:spacing w:after="0" w:line="240" w:lineRule="auto"/>
        <w:contextualSpacing/>
        <w:rPr>
          <w:rFonts w:cstheme="minorHAnsi"/>
        </w:rPr>
      </w:pPr>
      <w:r w:rsidRPr="009C2453">
        <w:rPr>
          <w:rFonts w:cstheme="minorHAnsi"/>
          <w:color w:val="C00000"/>
        </w:rPr>
        <w:t xml:space="preserve">DESCRIPTION: </w:t>
      </w:r>
      <w:r w:rsidRPr="009C2453">
        <w:rPr>
          <w:rFonts w:cstheme="minorHAnsi"/>
          <w:b/>
        </w:rPr>
        <w:t xml:space="preserve"> </w:t>
      </w:r>
      <w:r w:rsidR="00964FA1" w:rsidRPr="009C2453">
        <w:rPr>
          <w:rFonts w:cstheme="minorHAnsi"/>
        </w:rPr>
        <w:t xml:space="preserve">Your description will serve as your call for participation and will appear online. </w:t>
      </w:r>
      <w:r w:rsidR="008D2DE7" w:rsidRPr="009C2453">
        <w:rPr>
          <w:rFonts w:cstheme="minorHAnsi"/>
        </w:rPr>
        <w:t>It should be writt</w:t>
      </w:r>
      <w:r w:rsidR="00964FA1" w:rsidRPr="009C2453">
        <w:rPr>
          <w:rFonts w:cstheme="minorHAnsi"/>
        </w:rPr>
        <w:t xml:space="preserve">en like an abstract - </w:t>
      </w:r>
      <w:r w:rsidR="00964FA1" w:rsidRPr="00137A0E">
        <w:rPr>
          <w:rFonts w:cstheme="minorHAnsi"/>
          <w:u w:val="single"/>
        </w:rPr>
        <w:t>do not</w:t>
      </w:r>
      <w:r w:rsidR="00964FA1" w:rsidRPr="009C2453">
        <w:rPr>
          <w:rFonts w:cstheme="minorHAnsi"/>
        </w:rPr>
        <w:t xml:space="preserve"> include references. </w:t>
      </w:r>
      <w:r w:rsidR="00605202" w:rsidRPr="009C2453">
        <w:rPr>
          <w:rFonts w:cstheme="minorHAnsi"/>
        </w:rPr>
        <w:t>M</w:t>
      </w:r>
      <w:r w:rsidR="00964FA1" w:rsidRPr="009C2453">
        <w:rPr>
          <w:rFonts w:cstheme="minorHAnsi"/>
        </w:rPr>
        <w:t>aximum 500 words</w:t>
      </w:r>
      <w:r w:rsidR="00605202" w:rsidRPr="009C2453">
        <w:rPr>
          <w:rFonts w:cstheme="minorHAnsi"/>
        </w:rPr>
        <w:t>.</w:t>
      </w:r>
      <w:r w:rsidR="001D553D" w:rsidRPr="009C2453">
        <w:rPr>
          <w:rFonts w:cstheme="minorHAnsi"/>
        </w:rPr>
        <w:t xml:space="preserve"> </w:t>
      </w:r>
    </w:p>
    <w:p w14:paraId="20085841" w14:textId="77777777" w:rsidR="000E36E9" w:rsidRDefault="000E36E9" w:rsidP="007051CF">
      <w:pPr>
        <w:spacing w:after="0" w:line="240" w:lineRule="auto"/>
        <w:contextualSpacing/>
        <w:rPr>
          <w:rFonts w:cstheme="minorHAnsi"/>
        </w:rPr>
      </w:pPr>
    </w:p>
    <w:p w14:paraId="3E93DF5D" w14:textId="3C5D8F75" w:rsidR="00101ED7" w:rsidRDefault="00662A14" w:rsidP="00662A14">
      <w:r>
        <w:t xml:space="preserve">Epigenetic modifications and regulators </w:t>
      </w:r>
      <w:r w:rsidRPr="00F80C19">
        <w:rPr>
          <w:noProof/>
        </w:rPr>
        <w:t>ha</w:t>
      </w:r>
      <w:r w:rsidR="00F80C19">
        <w:rPr>
          <w:noProof/>
        </w:rPr>
        <w:t>ve</w:t>
      </w:r>
      <w:r>
        <w:t xml:space="preserve"> been demonstrated to be </w:t>
      </w:r>
      <w:r w:rsidRPr="00F80C19">
        <w:rPr>
          <w:noProof/>
        </w:rPr>
        <w:t>significant</w:t>
      </w:r>
      <w:r>
        <w:t xml:space="preserve"> </w:t>
      </w:r>
      <w:r w:rsidRPr="00F80C19">
        <w:rPr>
          <w:noProof/>
        </w:rPr>
        <w:t>changed</w:t>
      </w:r>
      <w:r>
        <w:t xml:space="preserve"> in almost all the human complex disease including human cancers, autoimmune diseases</w:t>
      </w:r>
      <w:r w:rsidR="00F80C19">
        <w:t>,</w:t>
      </w:r>
      <w:r>
        <w:t xml:space="preserve"> </w:t>
      </w:r>
      <w:r w:rsidRPr="00F80C19">
        <w:rPr>
          <w:noProof/>
        </w:rPr>
        <w:t>and</w:t>
      </w:r>
      <w:r w:rsidRPr="00101ED7">
        <w:t xml:space="preserve"> </w:t>
      </w:r>
      <w:r w:rsidR="00101ED7" w:rsidRPr="00991A36">
        <w:t>psychological disorder</w:t>
      </w:r>
      <w:r w:rsidRPr="00F80C19">
        <w:t xml:space="preserve">s. </w:t>
      </w:r>
      <w:r w:rsidR="005D20DD">
        <w:t>Since e</w:t>
      </w:r>
      <w:r w:rsidR="00A01EEE" w:rsidRPr="009C3476">
        <w:t>pigenetic</w:t>
      </w:r>
      <w:r w:rsidR="005D20DD">
        <w:t xml:space="preserve"> elements abnormal frequently occurred in the early stage of the diseases,</w:t>
      </w:r>
      <w:r w:rsidR="00A01EEE">
        <w:t xml:space="preserve"> they are becoming the most promising biomarkers for diagnos</w:t>
      </w:r>
      <w:r w:rsidR="005D20DD">
        <w:t xml:space="preserve">is and prognosis. Meanwhile, epigenetic </w:t>
      </w:r>
      <w:r w:rsidR="005D20DD" w:rsidRPr="00F80C19">
        <w:t>changes</w:t>
      </w:r>
      <w:r w:rsidR="005D20DD">
        <w:t xml:space="preserve"> are </w:t>
      </w:r>
      <w:r w:rsidR="005D20DD" w:rsidRPr="00991A36">
        <w:t>inheritable</w:t>
      </w:r>
      <w:r w:rsidR="005D20DD" w:rsidRPr="007E2C95">
        <w:t> </w:t>
      </w:r>
      <w:r w:rsidR="005D20DD" w:rsidRPr="00F80C19">
        <w:t>and</w:t>
      </w:r>
      <w:r w:rsidR="005D20DD">
        <w:t xml:space="preserve"> </w:t>
      </w:r>
      <w:r w:rsidR="005D20DD" w:rsidRPr="00F80C19">
        <w:t>reversible</w:t>
      </w:r>
      <w:r w:rsidR="005D20DD">
        <w:t xml:space="preserve">; therefore, it shows great potential to be </w:t>
      </w:r>
      <w:r w:rsidR="00A01EEE">
        <w:t xml:space="preserve">pharmacotherapy targets as well as real-time surveillance of disease </w:t>
      </w:r>
      <w:r w:rsidR="00A01EEE" w:rsidRPr="00F80C19">
        <w:rPr>
          <w:noProof/>
        </w:rPr>
        <w:t>progress</w:t>
      </w:r>
      <w:r w:rsidR="00A01EEE">
        <w:t>.</w:t>
      </w:r>
      <w:r w:rsidR="00870848">
        <w:t xml:space="preserve"> </w:t>
      </w:r>
      <w:r>
        <w:t xml:space="preserve">Recently, different epigenetic sequencing and detection techniques have been </w:t>
      </w:r>
      <w:r w:rsidRPr="00F80C19">
        <w:rPr>
          <w:noProof/>
        </w:rPr>
        <w:t>develop</w:t>
      </w:r>
      <w:r w:rsidR="00F80C19">
        <w:rPr>
          <w:noProof/>
        </w:rPr>
        <w:t>ed</w:t>
      </w:r>
      <w:r>
        <w:t xml:space="preserve"> </w:t>
      </w:r>
      <w:r w:rsidR="00A01EEE">
        <w:t xml:space="preserve">to analyze </w:t>
      </w:r>
      <w:r>
        <w:t>DNA and RNA methylation (m5C, 5hmC, m6A), histone modification</w:t>
      </w:r>
      <w:r w:rsidR="005D20DD">
        <w:t xml:space="preserve"> (</w:t>
      </w:r>
      <w:r w:rsidR="00FE4817">
        <w:t>H4K16ac,H3K9me3, H3K27me3 etc.</w:t>
      </w:r>
      <w:r w:rsidR="005D20DD">
        <w:t>)</w:t>
      </w:r>
      <w:r>
        <w:t>, ncRNA (miRNA, circRNA, lncRNA, ceRNA</w:t>
      </w:r>
      <w:r w:rsidR="00FE4817">
        <w:t xml:space="preserve"> etc.</w:t>
      </w:r>
      <w:r>
        <w:t xml:space="preserve">) which provided </w:t>
      </w:r>
      <w:r w:rsidR="00F80C19">
        <w:t xml:space="preserve">a </w:t>
      </w:r>
      <w:r w:rsidRPr="00F80C19">
        <w:rPr>
          <w:noProof/>
        </w:rPr>
        <w:t>great</w:t>
      </w:r>
      <w:r>
        <w:t xml:space="preserve"> opportunity for biomarker</w:t>
      </w:r>
      <w:r w:rsidR="00A01EEE">
        <w:t xml:space="preserve"> identification</w:t>
      </w:r>
      <w:r w:rsidR="00F80C19">
        <w:t>.</w:t>
      </w:r>
    </w:p>
    <w:p w14:paraId="19170379" w14:textId="226CCEFC" w:rsidR="00101ED7" w:rsidRDefault="00662A14" w:rsidP="00662A14">
      <w:r w:rsidRPr="00F80C19">
        <w:rPr>
          <w:noProof/>
        </w:rPr>
        <w:t>These scientific and techni</w:t>
      </w:r>
      <w:r w:rsidR="00101ED7" w:rsidRPr="00F80C19">
        <w:rPr>
          <w:noProof/>
        </w:rPr>
        <w:t>cal</w:t>
      </w:r>
      <w:r w:rsidRPr="00F80C19">
        <w:rPr>
          <w:noProof/>
        </w:rPr>
        <w:t xml:space="preserve"> progress</w:t>
      </w:r>
      <w:r>
        <w:t xml:space="preserve"> has been provided the probability of the achievement for serials of latest clinical application, such as non-invasive cell-free DNA methylation biomarker, SHOX2, SPET9 methylation biomarker for </w:t>
      </w:r>
      <w:r w:rsidRPr="00F80C19">
        <w:t>high</w:t>
      </w:r>
      <w:r w:rsidR="00F80C19">
        <w:t>-</w:t>
      </w:r>
      <w:r w:rsidRPr="00F80C19">
        <w:t>risk</w:t>
      </w:r>
      <w:r>
        <w:t xml:space="preserve"> individual screening. </w:t>
      </w:r>
      <w:bookmarkStart w:id="0" w:name="_GoBack"/>
      <w:bookmarkEnd w:id="0"/>
      <w:r w:rsidR="00FE4817">
        <w:t xml:space="preserve">Meanwhile, </w:t>
      </w:r>
      <w:r w:rsidR="00FE4817" w:rsidRPr="007E2C95">
        <w:t>h</w:t>
      </w:r>
      <w:r w:rsidR="00FE4817" w:rsidRPr="00991A36">
        <w:t>istone deacetylase inhibitors (HDAC inhibitors</w:t>
      </w:r>
      <w:r w:rsidR="00FE4817">
        <w:t xml:space="preserve">) have been widely used in serials of disease, such as </w:t>
      </w:r>
      <w:r w:rsidR="00FE4817" w:rsidRPr="00991A36">
        <w:t>cancers,</w:t>
      </w:r>
      <w:r w:rsidR="00FE4817">
        <w:t xml:space="preserve"> </w:t>
      </w:r>
      <w:r w:rsidR="00FE4817" w:rsidRPr="00991A36">
        <w:t>parasitic</w:t>
      </w:r>
      <w:r w:rsidR="00FE4817">
        <w:t xml:space="preserve"> </w:t>
      </w:r>
      <w:r w:rsidR="00FE4817" w:rsidRPr="00991A36">
        <w:t>and inflammatory diseases</w:t>
      </w:r>
      <w:r w:rsidR="00FE4817">
        <w:t xml:space="preserve">, suggesting the promising potential </w:t>
      </w:r>
      <w:r w:rsidR="007E2C95">
        <w:t xml:space="preserve">of epigenetic modification in disease treatment. </w:t>
      </w:r>
    </w:p>
    <w:p w14:paraId="33ACFCF7" w14:textId="2DCBA40E" w:rsidR="00662A14" w:rsidRDefault="00FE4817" w:rsidP="00662A14">
      <w:r>
        <w:t>R</w:t>
      </w:r>
      <w:r w:rsidR="00662A14">
        <w:t xml:space="preserve">ecently, epigenetic profiles </w:t>
      </w:r>
      <w:r w:rsidR="00662A14" w:rsidRPr="00F80C19">
        <w:rPr>
          <w:noProof/>
        </w:rPr>
        <w:t>ha</w:t>
      </w:r>
      <w:r w:rsidR="00F80C19">
        <w:rPr>
          <w:noProof/>
        </w:rPr>
        <w:t>ve</w:t>
      </w:r>
      <w:r w:rsidR="00662A14">
        <w:t xml:space="preserve"> been applied </w:t>
      </w:r>
      <w:r w:rsidR="00A01EEE">
        <w:t xml:space="preserve">to identify </w:t>
      </w:r>
      <w:r w:rsidR="00662A14">
        <w:t xml:space="preserve">disease subtype for </w:t>
      </w:r>
      <w:r w:rsidR="00F80C19">
        <w:t xml:space="preserve">a </w:t>
      </w:r>
      <w:r w:rsidR="00662A14" w:rsidRPr="00F80C19">
        <w:rPr>
          <w:noProof/>
        </w:rPr>
        <w:t>better</w:t>
      </w:r>
      <w:r w:rsidR="00662A14">
        <w:t xml:space="preserve"> understanding of the disease pathology, therefore, these biomarkers would play more roles in personalized and precision medicine. </w:t>
      </w:r>
    </w:p>
    <w:p w14:paraId="79702AE0" w14:textId="688C7C22" w:rsidR="00101ED7" w:rsidRDefault="00662A14" w:rsidP="00662A14">
      <w:r>
        <w:t xml:space="preserve">With this Research Topic, investigators can contribute </w:t>
      </w:r>
      <w:r w:rsidR="00784728">
        <w:t xml:space="preserve">with </w:t>
      </w:r>
      <w:r w:rsidR="00AB6AF8">
        <w:t>O</w:t>
      </w:r>
      <w:r>
        <w:t xml:space="preserve">riginal </w:t>
      </w:r>
      <w:r w:rsidR="00AB6AF8">
        <w:t>R</w:t>
      </w:r>
      <w:r>
        <w:t>esearch articles</w:t>
      </w:r>
      <w:r w:rsidR="00AB6AF8">
        <w:t>,</w:t>
      </w:r>
      <w:r>
        <w:t xml:space="preserve"> </w:t>
      </w:r>
      <w:r w:rsidR="00AB6AF8">
        <w:t>R</w:t>
      </w:r>
      <w:r>
        <w:t xml:space="preserve">eview articles, as well as clinical studies that will stimulate the continuing efforts to </w:t>
      </w:r>
      <w:r w:rsidR="00AB6AF8">
        <w:t xml:space="preserve">use </w:t>
      </w:r>
      <w:r>
        <w:t xml:space="preserve">epigenetic biomarker </w:t>
      </w:r>
      <w:r w:rsidR="00AB6AF8">
        <w:t xml:space="preserve">in the </w:t>
      </w:r>
      <w:r>
        <w:t>personalized and precision medicine, including</w:t>
      </w:r>
      <w:r w:rsidR="00AB6AF8">
        <w:t>:</w:t>
      </w:r>
    </w:p>
    <w:p w14:paraId="638F7BF6" w14:textId="70831A96" w:rsidR="00101ED7" w:rsidRDefault="00BE05EB" w:rsidP="00991A36">
      <w:pPr>
        <w:pStyle w:val="ListParagraph"/>
        <w:numPr>
          <w:ilvl w:val="0"/>
          <w:numId w:val="13"/>
        </w:numPr>
      </w:pPr>
      <w:r>
        <w:t>E</w:t>
      </w:r>
      <w:r w:rsidR="00662A14">
        <w:t xml:space="preserve">pigenetic biomarker identification and evaluation, </w:t>
      </w:r>
    </w:p>
    <w:p w14:paraId="3D6B5DEA" w14:textId="402612FC" w:rsidR="00101ED7" w:rsidRDefault="00BE05EB" w:rsidP="00991A36">
      <w:pPr>
        <w:pStyle w:val="ListParagraph"/>
        <w:numPr>
          <w:ilvl w:val="0"/>
          <w:numId w:val="13"/>
        </w:numPr>
      </w:pPr>
      <w:r>
        <w:t>N</w:t>
      </w:r>
      <w:r w:rsidR="00662A14">
        <w:t xml:space="preserve">ovel detection and sequencing techniques on epigenetic assay, </w:t>
      </w:r>
    </w:p>
    <w:p w14:paraId="705E5D6B" w14:textId="0FB3175B" w:rsidR="00BE05EB" w:rsidRDefault="00BE05EB" w:rsidP="00BE05EB">
      <w:pPr>
        <w:pStyle w:val="ListParagraph"/>
        <w:numPr>
          <w:ilvl w:val="0"/>
          <w:numId w:val="13"/>
        </w:numPr>
      </w:pPr>
      <w:r>
        <w:t>N</w:t>
      </w:r>
      <w:r w:rsidR="00662A14">
        <w:t xml:space="preserve">ovel statistic approach and tools on epigenetic and genetic analysis. </w:t>
      </w:r>
    </w:p>
    <w:p w14:paraId="0E71580A" w14:textId="0B6041A6" w:rsidR="00662A14" w:rsidRDefault="007E2C95" w:rsidP="00991A36">
      <w:pPr>
        <w:pStyle w:val="ListParagraph"/>
        <w:numPr>
          <w:ilvl w:val="0"/>
          <w:numId w:val="13"/>
        </w:numPr>
      </w:pPr>
      <w:r>
        <w:t xml:space="preserve">Interaction identification between </w:t>
      </w:r>
      <w:r w:rsidR="00662A14" w:rsidRPr="00991A36">
        <w:t>genetics and epigenetics in precision medicine</w:t>
      </w:r>
      <w:r>
        <w:t xml:space="preserve">. </w:t>
      </w:r>
    </w:p>
    <w:p w14:paraId="3659C18A" w14:textId="074BDDEE" w:rsidR="007E2C95" w:rsidRPr="00991A36" w:rsidRDefault="007E2C95" w:rsidP="00991A36">
      <w:pPr>
        <w:pStyle w:val="ListParagraph"/>
        <w:numPr>
          <w:ilvl w:val="0"/>
          <w:numId w:val="13"/>
        </w:numPr>
      </w:pPr>
      <w:r>
        <w:t xml:space="preserve">Approach and strategy of personalized precision medicine based on integration of genetic and epigenetics. </w:t>
      </w:r>
    </w:p>
    <w:p w14:paraId="0605CF77" w14:textId="1DAC5ED3" w:rsidR="001D553D" w:rsidRPr="009C2453" w:rsidRDefault="001D553D" w:rsidP="007051CF">
      <w:pPr>
        <w:spacing w:after="0" w:line="240" w:lineRule="auto"/>
        <w:contextualSpacing/>
        <w:rPr>
          <w:rFonts w:cstheme="minorHAnsi"/>
        </w:rPr>
      </w:pPr>
      <w:r w:rsidRPr="009C2453">
        <w:rPr>
          <w:rFonts w:cstheme="minorHAnsi"/>
        </w:rPr>
        <w:t xml:space="preserve">Please include a separate </w:t>
      </w:r>
      <w:r w:rsidR="00137A0E">
        <w:rPr>
          <w:rFonts w:cstheme="minorHAnsi"/>
        </w:rPr>
        <w:t>W</w:t>
      </w:r>
      <w:r w:rsidRPr="009C2453">
        <w:rPr>
          <w:rFonts w:cstheme="minorHAnsi"/>
        </w:rPr>
        <w:t>ord</w:t>
      </w:r>
      <w:r w:rsidR="00137A0E">
        <w:rPr>
          <w:rFonts w:cstheme="minorHAnsi"/>
        </w:rPr>
        <w:t>-</w:t>
      </w:r>
      <w:r w:rsidR="00F879A0" w:rsidRPr="009C2453">
        <w:rPr>
          <w:rFonts w:cstheme="minorHAnsi"/>
        </w:rPr>
        <w:t>compatible</w:t>
      </w:r>
      <w:r w:rsidRPr="009C2453">
        <w:rPr>
          <w:rFonts w:cstheme="minorHAnsi"/>
        </w:rPr>
        <w:t xml:space="preserve"> document with this information. </w:t>
      </w:r>
    </w:p>
    <w:p w14:paraId="1757567B" w14:textId="77777777" w:rsidR="00F879A0" w:rsidRPr="009C2453" w:rsidRDefault="00F879A0" w:rsidP="007051CF">
      <w:pPr>
        <w:spacing w:after="0" w:line="240" w:lineRule="auto"/>
        <w:contextualSpacing/>
        <w:rPr>
          <w:rFonts w:cstheme="minorHAnsi"/>
        </w:rPr>
      </w:pPr>
    </w:p>
    <w:p w14:paraId="234922C4" w14:textId="3AEAE4D3" w:rsidR="00206250" w:rsidRPr="009C2453" w:rsidRDefault="00206250" w:rsidP="007716E1">
      <w:pPr>
        <w:pStyle w:val="Heading4"/>
        <w:rPr>
          <w:rFonts w:asciiTheme="minorHAnsi" w:hAnsiTheme="minorHAnsi" w:cstheme="minorHAnsi"/>
        </w:rPr>
      </w:pPr>
      <w:r w:rsidRPr="009C2453">
        <w:rPr>
          <w:rFonts w:asciiTheme="minorHAnsi" w:hAnsiTheme="minorHAnsi" w:cstheme="minorHAnsi"/>
        </w:rPr>
        <w:t>Additional information:</w:t>
      </w:r>
    </w:p>
    <w:p w14:paraId="4BC8DC8B" w14:textId="1EE2EC64" w:rsidR="00206250" w:rsidRPr="00137A0E" w:rsidRDefault="14271F60" w:rsidP="009C2453">
      <w:pPr>
        <w:pStyle w:val="Heading4"/>
        <w:rPr>
          <w:rFonts w:asciiTheme="minorHAnsi" w:hAnsiTheme="minorHAnsi" w:cstheme="minorHAnsi"/>
          <w:color w:val="auto"/>
        </w:rPr>
      </w:pPr>
      <w:r w:rsidRPr="00137A0E">
        <w:rPr>
          <w:rFonts w:asciiTheme="minorHAnsi" w:hAnsiTheme="minorHAnsi" w:cstheme="minorHAnsi"/>
          <w:color w:val="auto"/>
        </w:rPr>
        <w:t xml:space="preserve">How do I choose a title? </w:t>
      </w:r>
    </w:p>
    <w:p w14:paraId="02938B6D" w14:textId="3E60F82B" w:rsidR="00206250" w:rsidRPr="00137A0E" w:rsidRDefault="14271F60" w:rsidP="009C2453">
      <w:pPr>
        <w:rPr>
          <w:rFonts w:cstheme="minorHAnsi"/>
        </w:rPr>
      </w:pPr>
      <w:r w:rsidRPr="00137A0E">
        <w:rPr>
          <w:rFonts w:cstheme="minorHAnsi"/>
          <w:iCs/>
        </w:rPr>
        <w:t xml:space="preserve">A good title should condense the Research Topic’s scope in a few words and capture the reader’s attention. In order to be attractive, you may want to keep in mind these three tricks: keep it </w:t>
      </w:r>
      <w:r w:rsidRPr="00137A0E">
        <w:rPr>
          <w:rFonts w:cstheme="minorHAnsi"/>
          <w:b/>
          <w:bCs/>
          <w:iCs/>
        </w:rPr>
        <w:t>simple and brief</w:t>
      </w:r>
      <w:r w:rsidRPr="00137A0E">
        <w:rPr>
          <w:rFonts w:cstheme="minorHAnsi"/>
          <w:iCs/>
        </w:rPr>
        <w:t xml:space="preserve">, use </w:t>
      </w:r>
      <w:r w:rsidRPr="00137A0E">
        <w:rPr>
          <w:rFonts w:cstheme="minorHAnsi"/>
          <w:b/>
          <w:bCs/>
          <w:iCs/>
        </w:rPr>
        <w:t>appropriate descriptive words</w:t>
      </w:r>
      <w:r w:rsidR="00137A0E">
        <w:rPr>
          <w:rFonts w:cstheme="minorHAnsi"/>
          <w:b/>
          <w:bCs/>
          <w:iCs/>
        </w:rPr>
        <w:t>,</w:t>
      </w:r>
      <w:r w:rsidRPr="00137A0E">
        <w:rPr>
          <w:rFonts w:cstheme="minorHAnsi"/>
          <w:iCs/>
        </w:rPr>
        <w:t xml:space="preserve"> and </w:t>
      </w:r>
      <w:r w:rsidRPr="00137A0E">
        <w:rPr>
          <w:rFonts w:cstheme="minorHAnsi"/>
          <w:b/>
          <w:bCs/>
          <w:iCs/>
        </w:rPr>
        <w:t>avoid abbreviations and jargon</w:t>
      </w:r>
      <w:r w:rsidRPr="00137A0E">
        <w:rPr>
          <w:rFonts w:cstheme="minorHAnsi"/>
          <w:iCs/>
        </w:rPr>
        <w:t>.</w:t>
      </w:r>
    </w:p>
    <w:p w14:paraId="4DFFA4BF" w14:textId="47C781BC" w:rsidR="00817E7E" w:rsidRPr="00137A0E" w:rsidRDefault="00817E7E" w:rsidP="009C2453">
      <w:pPr>
        <w:pStyle w:val="Heading4"/>
        <w:rPr>
          <w:rFonts w:asciiTheme="minorHAnsi" w:hAnsiTheme="minorHAnsi" w:cstheme="minorHAnsi"/>
          <w:color w:val="auto"/>
        </w:rPr>
      </w:pPr>
      <w:r w:rsidRPr="00137A0E">
        <w:rPr>
          <w:rFonts w:asciiTheme="minorHAnsi" w:hAnsiTheme="minorHAnsi" w:cstheme="minorHAnsi"/>
          <w:color w:val="auto"/>
        </w:rPr>
        <w:t xml:space="preserve">What should I include in my description? </w:t>
      </w:r>
    </w:p>
    <w:p w14:paraId="138E1D1D" w14:textId="68DBD28C" w:rsidR="00817E7E" w:rsidRPr="00137A0E" w:rsidRDefault="00206250" w:rsidP="009C2453">
      <w:pPr>
        <w:pStyle w:val="NoSpacing"/>
        <w:rPr>
          <w:rFonts w:cstheme="minorHAnsi"/>
          <w:color w:val="auto"/>
          <w:sz w:val="22"/>
        </w:rPr>
      </w:pPr>
      <w:r w:rsidRPr="00137A0E">
        <w:rPr>
          <w:rFonts w:cstheme="minorHAnsi"/>
          <w:color w:val="auto"/>
          <w:sz w:val="22"/>
        </w:rPr>
        <w:t>I</w:t>
      </w:r>
      <w:r w:rsidR="00817E7E" w:rsidRPr="00137A0E">
        <w:rPr>
          <w:rFonts w:cstheme="minorHAnsi"/>
          <w:color w:val="auto"/>
          <w:sz w:val="22"/>
        </w:rPr>
        <w:t>t should include background information as well as details for potential authors</w:t>
      </w:r>
      <w:r w:rsidR="00137A0E">
        <w:rPr>
          <w:rFonts w:cstheme="minorHAnsi"/>
          <w:color w:val="auto"/>
          <w:sz w:val="22"/>
        </w:rPr>
        <w:t>:</w:t>
      </w:r>
    </w:p>
    <w:p w14:paraId="49052256" w14:textId="7F08B8C4" w:rsidR="00055FA3" w:rsidRPr="00137A0E" w:rsidRDefault="14271F60" w:rsidP="00137A0E">
      <w:pPr>
        <w:pStyle w:val="NoSpacing"/>
        <w:ind w:left="720"/>
        <w:rPr>
          <w:rFonts w:cstheme="minorHAnsi"/>
          <w:iCs/>
          <w:color w:val="auto"/>
          <w:sz w:val="22"/>
        </w:rPr>
      </w:pPr>
      <w:r w:rsidRPr="00137A0E">
        <w:rPr>
          <w:rFonts w:cstheme="minorHAnsi"/>
          <w:b/>
          <w:bCs/>
          <w:iCs/>
          <w:color w:val="auto"/>
          <w:sz w:val="22"/>
        </w:rPr>
        <w:t>Background</w:t>
      </w:r>
      <w:r w:rsidRPr="00137A0E">
        <w:rPr>
          <w:rFonts w:cstheme="minorHAnsi"/>
          <w:iCs/>
          <w:color w:val="auto"/>
          <w:sz w:val="22"/>
        </w:rPr>
        <w:t>: Give the background information needed to understand your Research Topic (e.g., explain your subject, why it is important, what is already known, where the research is heading)</w:t>
      </w:r>
    </w:p>
    <w:p w14:paraId="0CA54485" w14:textId="152FB6F2" w:rsidR="008A310C" w:rsidRPr="00137A0E" w:rsidRDefault="14271F60" w:rsidP="00137A0E">
      <w:pPr>
        <w:pStyle w:val="NoSpacing"/>
        <w:ind w:left="720"/>
        <w:rPr>
          <w:rFonts w:cstheme="minorHAnsi"/>
          <w:iCs/>
          <w:color w:val="auto"/>
          <w:sz w:val="22"/>
        </w:rPr>
      </w:pPr>
      <w:r w:rsidRPr="00137A0E">
        <w:rPr>
          <w:rFonts w:cstheme="minorHAnsi"/>
          <w:b/>
          <w:bCs/>
          <w:iCs/>
          <w:color w:val="auto"/>
          <w:sz w:val="22"/>
        </w:rPr>
        <w:t>Goal</w:t>
      </w:r>
      <w:r w:rsidRPr="00137A0E">
        <w:rPr>
          <w:rFonts w:cstheme="minorHAnsi"/>
          <w:iCs/>
          <w:color w:val="auto"/>
          <w:sz w:val="22"/>
        </w:rPr>
        <w:t>: Present the underlying problem which you want to tackle in your Research Topic</w:t>
      </w:r>
    </w:p>
    <w:p w14:paraId="569E50D1" w14:textId="5388D041" w:rsidR="008A310C" w:rsidRPr="00137A0E" w:rsidRDefault="14271F60" w:rsidP="00137A0E">
      <w:pPr>
        <w:pStyle w:val="NoSpacing"/>
        <w:ind w:left="720"/>
        <w:rPr>
          <w:rFonts w:cstheme="minorHAnsi"/>
          <w:iCs/>
          <w:color w:val="auto"/>
          <w:sz w:val="22"/>
        </w:rPr>
      </w:pPr>
      <w:r w:rsidRPr="00137A0E">
        <w:rPr>
          <w:rFonts w:cstheme="minorHAnsi"/>
          <w:b/>
          <w:bCs/>
          <w:iCs/>
          <w:color w:val="auto"/>
          <w:sz w:val="22"/>
        </w:rPr>
        <w:t>Scope</w:t>
      </w:r>
      <w:r w:rsidRPr="00137A0E">
        <w:rPr>
          <w:rFonts w:cstheme="minorHAnsi"/>
          <w:iCs/>
          <w:color w:val="auto"/>
          <w:sz w:val="22"/>
        </w:rPr>
        <w:t>: Define the scope of your proposed article collection.</w:t>
      </w:r>
    </w:p>
    <w:p w14:paraId="153272AA" w14:textId="5C68C485" w:rsidR="001D553D" w:rsidRPr="00137A0E" w:rsidRDefault="14271F60" w:rsidP="00137A0E">
      <w:pPr>
        <w:pStyle w:val="NoSpacing"/>
        <w:ind w:left="720"/>
        <w:rPr>
          <w:rFonts w:cstheme="minorHAnsi"/>
          <w:iCs/>
          <w:color w:val="auto"/>
          <w:sz w:val="22"/>
        </w:rPr>
      </w:pPr>
      <w:r w:rsidRPr="00137A0E">
        <w:rPr>
          <w:rFonts w:cstheme="minorHAnsi"/>
          <w:b/>
          <w:bCs/>
          <w:iCs/>
          <w:color w:val="auto"/>
          <w:sz w:val="22"/>
        </w:rPr>
        <w:t>Details for Authors:</w:t>
      </w:r>
      <w:r w:rsidRPr="00137A0E">
        <w:rPr>
          <w:rFonts w:cstheme="minorHAnsi"/>
          <w:iCs/>
          <w:color w:val="auto"/>
          <w:sz w:val="22"/>
        </w:rPr>
        <w:t xml:space="preserve"> Provide authors with specific guidelines (e.g., indicate the types of manuscripts you are interested in, list specific themes you would like potential contributors to address)</w:t>
      </w:r>
    </w:p>
    <w:p w14:paraId="6179E7E5" w14:textId="1D904519" w:rsidR="001D553D" w:rsidRPr="009C2453" w:rsidRDefault="001D553D" w:rsidP="007716E1">
      <w:pPr>
        <w:pStyle w:val="NoSpacing"/>
        <w:rPr>
          <w:rFonts w:cstheme="minorHAnsi"/>
          <w:b/>
        </w:rPr>
      </w:pPr>
    </w:p>
    <w:p w14:paraId="42B78C1A" w14:textId="77777777" w:rsidR="00B93575" w:rsidRPr="009C2453" w:rsidRDefault="00B93575" w:rsidP="001D553D">
      <w:pPr>
        <w:pStyle w:val="NoSpacing"/>
        <w:ind w:left="720"/>
        <w:rPr>
          <w:rFonts w:cstheme="minorHAnsi"/>
          <w:b/>
        </w:rPr>
      </w:pPr>
    </w:p>
    <w:p w14:paraId="4AF27D59" w14:textId="77777777" w:rsidR="00F879A0" w:rsidRPr="009C2453" w:rsidRDefault="00817E7E" w:rsidP="000C2897">
      <w:pPr>
        <w:rPr>
          <w:rFonts w:cstheme="minorHAnsi"/>
          <w:b/>
          <w:color w:val="C00000"/>
        </w:rPr>
      </w:pPr>
      <w:r w:rsidRPr="009C2453">
        <w:rPr>
          <w:rFonts w:cstheme="minorHAnsi"/>
          <w:b/>
          <w:color w:val="C00000"/>
        </w:rPr>
        <w:t>SUBMISSION DEADLINES:</w:t>
      </w:r>
      <w:r w:rsidR="00436148" w:rsidRPr="009C2453">
        <w:rPr>
          <w:rFonts w:cstheme="minorHAnsi"/>
          <w:b/>
          <w:color w:val="C00000"/>
        </w:rPr>
        <w:t xml:space="preserve"> </w:t>
      </w:r>
    </w:p>
    <w:p w14:paraId="7B85FA92" w14:textId="54292C56" w:rsidR="00F879A0" w:rsidRPr="009C2453" w:rsidRDefault="00436148">
      <w:pPr>
        <w:rPr>
          <w:rFonts w:cstheme="minorHAnsi"/>
        </w:rPr>
      </w:pPr>
      <w:r w:rsidRPr="009C2453">
        <w:rPr>
          <w:rFonts w:cstheme="minorHAnsi"/>
        </w:rPr>
        <w:t xml:space="preserve">Please enter your preferred submission deadlines below. </w:t>
      </w:r>
    </w:p>
    <w:p w14:paraId="19B2C106" w14:textId="24C0B200" w:rsidR="00206250" w:rsidRPr="009C2453" w:rsidRDefault="00436148">
      <w:pPr>
        <w:rPr>
          <w:rFonts w:cstheme="minorHAnsi"/>
          <w:b/>
        </w:rPr>
      </w:pPr>
      <w:r w:rsidRPr="009C2453">
        <w:rPr>
          <w:rFonts w:cstheme="minorHAnsi"/>
        </w:rPr>
        <w:t xml:space="preserve">We suggest about 2 months from the acceptance of your proposal </w:t>
      </w:r>
      <w:r w:rsidR="00206250" w:rsidRPr="009C2453">
        <w:rPr>
          <w:rFonts w:cstheme="minorHAnsi"/>
        </w:rPr>
        <w:t>to</w:t>
      </w:r>
      <w:r w:rsidRPr="009C2453">
        <w:rPr>
          <w:rFonts w:cstheme="minorHAnsi"/>
        </w:rPr>
        <w:t xml:space="preserve"> the abstract</w:t>
      </w:r>
      <w:r w:rsidR="00206250" w:rsidRPr="009C2453">
        <w:rPr>
          <w:rFonts w:cstheme="minorHAnsi"/>
        </w:rPr>
        <w:t xml:space="preserve"> </w:t>
      </w:r>
      <w:r w:rsidRPr="009C2453">
        <w:rPr>
          <w:rFonts w:cstheme="minorHAnsi"/>
        </w:rPr>
        <w:t>s</w:t>
      </w:r>
      <w:r w:rsidR="00206250" w:rsidRPr="009C2453">
        <w:rPr>
          <w:rFonts w:cstheme="minorHAnsi"/>
        </w:rPr>
        <w:t>ubmission deadline, and</w:t>
      </w:r>
      <w:r w:rsidRPr="009C2453">
        <w:rPr>
          <w:rFonts w:cstheme="minorHAnsi"/>
        </w:rPr>
        <w:t xml:space="preserve"> 4-6 months</w:t>
      </w:r>
      <w:r w:rsidR="00206250" w:rsidRPr="009C2453">
        <w:rPr>
          <w:rFonts w:cstheme="minorHAnsi"/>
        </w:rPr>
        <w:t xml:space="preserve"> after that</w:t>
      </w:r>
      <w:r w:rsidRPr="009C2453">
        <w:rPr>
          <w:rFonts w:cstheme="minorHAnsi"/>
        </w:rPr>
        <w:t xml:space="preserve"> for the manuscript</w:t>
      </w:r>
      <w:r w:rsidR="00206250" w:rsidRPr="009C2453">
        <w:rPr>
          <w:rFonts w:cstheme="minorHAnsi"/>
        </w:rPr>
        <w:t xml:space="preserve"> submission deadline</w:t>
      </w:r>
      <w:r w:rsidRPr="009C2453">
        <w:rPr>
          <w:rFonts w:cstheme="minorHAnsi"/>
        </w:rPr>
        <w:t>, but you are free to decide on the time frame that works best for your team.</w:t>
      </w:r>
      <w:r w:rsidR="001D553D" w:rsidRPr="009C2453">
        <w:rPr>
          <w:rFonts w:cstheme="minorHAnsi"/>
        </w:rPr>
        <w:t xml:space="preserve"> </w:t>
      </w:r>
      <w:r w:rsidR="001D553D" w:rsidRPr="009C2453">
        <w:rPr>
          <w:rFonts w:cstheme="minorHAnsi"/>
          <w:b/>
        </w:rPr>
        <w:t xml:space="preserve"> </w:t>
      </w:r>
      <w:r w:rsidR="00137A0E">
        <w:t>If you would like to use the default deadlines described above, you are welcome to leave the boxes below blank.</w:t>
      </w:r>
    </w:p>
    <w:p w14:paraId="16BCD364" w14:textId="77777777" w:rsidR="000C2897" w:rsidRPr="009C2453" w:rsidRDefault="000C2897">
      <w:pPr>
        <w:rPr>
          <w:rFonts w:cstheme="minorHAnsi"/>
        </w:rPr>
      </w:pPr>
    </w:p>
    <w:tbl>
      <w:tblPr>
        <w:tblStyle w:val="TableGrid"/>
        <w:tblpPr w:leftFromText="180" w:rightFromText="180" w:vertAnchor="text" w:horzAnchor="margin" w:tblpY="-62"/>
        <w:tblW w:w="0" w:type="auto"/>
        <w:tblCellMar>
          <w:top w:w="115" w:type="dxa"/>
          <w:left w:w="115" w:type="dxa"/>
          <w:bottom w:w="115" w:type="dxa"/>
          <w:right w:w="115" w:type="dxa"/>
        </w:tblCellMar>
        <w:tblLook w:val="04A0" w:firstRow="1" w:lastRow="0" w:firstColumn="1" w:lastColumn="0" w:noHBand="0" w:noVBand="1"/>
      </w:tblPr>
      <w:tblGrid>
        <w:gridCol w:w="2558"/>
        <w:gridCol w:w="7171"/>
      </w:tblGrid>
      <w:tr w:rsidR="001D553D" w:rsidRPr="009C2453" w14:paraId="0FB1A617" w14:textId="77777777" w:rsidTr="001D553D">
        <w:trPr>
          <w:trHeight w:val="214"/>
        </w:trPr>
        <w:tc>
          <w:tcPr>
            <w:tcW w:w="2558" w:type="dxa"/>
            <w:tcBorders>
              <w:top w:val="nil"/>
              <w:left w:val="nil"/>
              <w:bottom w:val="nil"/>
              <w:right w:val="single" w:sz="4" w:space="0" w:color="auto"/>
            </w:tcBorders>
            <w:vAlign w:val="center"/>
          </w:tcPr>
          <w:p w14:paraId="3081AB3B" w14:textId="77777777" w:rsidR="001D553D" w:rsidRPr="009C2453" w:rsidRDefault="001D553D" w:rsidP="001D553D">
            <w:pPr>
              <w:rPr>
                <w:rFonts w:cstheme="minorHAnsi"/>
                <w:color w:val="C00000"/>
              </w:rPr>
            </w:pPr>
            <w:r w:rsidRPr="009C2453">
              <w:rPr>
                <w:rFonts w:cstheme="minorHAnsi"/>
                <w:color w:val="C00000"/>
              </w:rPr>
              <w:t>Abstract Submission</w:t>
            </w:r>
          </w:p>
        </w:tc>
        <w:tc>
          <w:tcPr>
            <w:tcW w:w="7171" w:type="dxa"/>
            <w:tcBorders>
              <w:left w:val="single" w:sz="4" w:space="0" w:color="auto"/>
            </w:tcBorders>
          </w:tcPr>
          <w:p w14:paraId="7992CC39" w14:textId="79643F50" w:rsidR="001D553D" w:rsidRPr="009C2453" w:rsidRDefault="00900EF4" w:rsidP="001D553D">
            <w:pPr>
              <w:rPr>
                <w:rFonts w:cstheme="minorHAnsi"/>
                <w:i/>
              </w:rPr>
            </w:pPr>
            <w:r>
              <w:rPr>
                <w:rFonts w:cstheme="minorHAnsi"/>
                <w:i/>
              </w:rPr>
              <w:t>+ 2</w:t>
            </w:r>
            <w:r w:rsidR="001D553D" w:rsidRPr="009C2453">
              <w:rPr>
                <w:rFonts w:cstheme="minorHAnsi"/>
                <w:i/>
              </w:rPr>
              <w:t xml:space="preserve"> Months after acceptance </w:t>
            </w:r>
          </w:p>
        </w:tc>
      </w:tr>
      <w:tr w:rsidR="001D553D" w:rsidRPr="009C2453" w14:paraId="48CF13EC" w14:textId="77777777" w:rsidTr="001D553D">
        <w:trPr>
          <w:trHeight w:val="91"/>
        </w:trPr>
        <w:tc>
          <w:tcPr>
            <w:tcW w:w="2558" w:type="dxa"/>
            <w:tcBorders>
              <w:top w:val="nil"/>
              <w:left w:val="nil"/>
              <w:bottom w:val="nil"/>
              <w:right w:val="single" w:sz="4" w:space="0" w:color="auto"/>
            </w:tcBorders>
            <w:vAlign w:val="center"/>
          </w:tcPr>
          <w:p w14:paraId="2D3D6BBE" w14:textId="77777777" w:rsidR="001D553D" w:rsidRPr="009C2453" w:rsidRDefault="001D553D" w:rsidP="001D553D">
            <w:pPr>
              <w:rPr>
                <w:rFonts w:cstheme="minorHAnsi"/>
              </w:rPr>
            </w:pPr>
            <w:r w:rsidRPr="009C2453">
              <w:rPr>
                <w:rFonts w:cstheme="minorHAnsi"/>
                <w:color w:val="C00000"/>
              </w:rPr>
              <w:t>Manuscript Submission</w:t>
            </w:r>
            <w:r w:rsidRPr="009C2453">
              <w:rPr>
                <w:rFonts w:cstheme="minorHAnsi"/>
              </w:rPr>
              <w:tab/>
            </w:r>
          </w:p>
        </w:tc>
        <w:tc>
          <w:tcPr>
            <w:tcW w:w="7171" w:type="dxa"/>
            <w:tcBorders>
              <w:left w:val="single" w:sz="4" w:space="0" w:color="auto"/>
            </w:tcBorders>
          </w:tcPr>
          <w:p w14:paraId="285B1205" w14:textId="781F9D38" w:rsidR="001D553D" w:rsidRPr="009C2453" w:rsidRDefault="00900EF4" w:rsidP="001D553D">
            <w:pPr>
              <w:rPr>
                <w:rFonts w:cstheme="minorHAnsi"/>
                <w:i/>
              </w:rPr>
            </w:pPr>
            <w:r>
              <w:rPr>
                <w:rFonts w:cstheme="minorHAnsi"/>
                <w:i/>
              </w:rPr>
              <w:t>+ 6</w:t>
            </w:r>
            <w:r w:rsidR="001D553D" w:rsidRPr="009C2453">
              <w:rPr>
                <w:rFonts w:cstheme="minorHAnsi"/>
                <w:i/>
              </w:rPr>
              <w:t xml:space="preserve"> Months after acceptance</w:t>
            </w:r>
          </w:p>
        </w:tc>
      </w:tr>
    </w:tbl>
    <w:p w14:paraId="359D37EA" w14:textId="77777777" w:rsidR="000C2897" w:rsidRPr="009C2453" w:rsidRDefault="000C2897">
      <w:pPr>
        <w:rPr>
          <w:rFonts w:cstheme="minorHAnsi"/>
          <w:i/>
        </w:rPr>
      </w:pPr>
    </w:p>
    <w:p w14:paraId="496F4B08" w14:textId="2A23816A" w:rsidR="00817E7E" w:rsidRPr="009C2453" w:rsidRDefault="00817E7E" w:rsidP="00817E7E">
      <w:pPr>
        <w:pStyle w:val="Heading2"/>
        <w:numPr>
          <w:ilvl w:val="0"/>
          <w:numId w:val="9"/>
        </w:numPr>
        <w:rPr>
          <w:rFonts w:asciiTheme="minorHAnsi" w:hAnsiTheme="minorHAnsi" w:cstheme="minorHAnsi"/>
        </w:rPr>
      </w:pPr>
      <w:r w:rsidRPr="009C2453">
        <w:rPr>
          <w:rFonts w:asciiTheme="minorHAnsi" w:hAnsiTheme="minorHAnsi" w:cstheme="minorHAnsi"/>
        </w:rPr>
        <w:t>List of Potential Authors</w:t>
      </w:r>
    </w:p>
    <w:p w14:paraId="4D9E52F0" w14:textId="77777777" w:rsidR="00817E7E" w:rsidRPr="009C2453" w:rsidRDefault="00817E7E" w:rsidP="00817E7E">
      <w:pPr>
        <w:spacing w:after="0" w:line="240" w:lineRule="auto"/>
        <w:contextualSpacing/>
        <w:rPr>
          <w:rFonts w:cstheme="minorHAnsi"/>
          <w:b/>
          <w:color w:val="C00000"/>
          <w:szCs w:val="24"/>
        </w:rPr>
      </w:pPr>
    </w:p>
    <w:p w14:paraId="3DF2BE58" w14:textId="7A784B8D" w:rsidR="00817E7E" w:rsidRPr="009C2453" w:rsidRDefault="00817E7E" w:rsidP="001D553D">
      <w:pPr>
        <w:rPr>
          <w:rFonts w:cstheme="minorHAnsi"/>
        </w:rPr>
      </w:pPr>
      <w:r w:rsidRPr="009C2453">
        <w:rPr>
          <w:rFonts w:cstheme="minorHAnsi"/>
        </w:rPr>
        <w:t>Use this</w:t>
      </w:r>
      <w:r w:rsidRPr="009C2453">
        <w:rPr>
          <w:rFonts w:cstheme="minorHAnsi"/>
          <w:b/>
        </w:rPr>
        <w:t xml:space="preserve"> </w:t>
      </w:r>
      <w:hyperlink r:id="rId22" w:history="1">
        <w:r w:rsidRPr="009C2453">
          <w:rPr>
            <w:rStyle w:val="Hyperlink"/>
            <w:rFonts w:cstheme="minorHAnsi"/>
            <w:i/>
          </w:rPr>
          <w:t>Excel template</w:t>
        </w:r>
      </w:hyperlink>
      <w:r w:rsidRPr="009C2453">
        <w:rPr>
          <w:rFonts w:cstheme="minorHAnsi"/>
        </w:rPr>
        <w:t xml:space="preserve"> to list the name and email address (other fields are optional) of researchers who you think may be interested in submitting a manuscript to your Research Topic. We suggest making this list varied in terms of affiliation and geographic distribution, as this helps make sure the reach of your Topic will be as broad as possible. </w:t>
      </w:r>
    </w:p>
    <w:p w14:paraId="247D01CC" w14:textId="67A37A5D" w:rsidR="00817E7E" w:rsidRPr="009C2453" w:rsidRDefault="00817E7E" w:rsidP="001D553D">
      <w:pPr>
        <w:rPr>
          <w:rFonts w:cstheme="minorHAnsi"/>
          <w:color w:val="000000"/>
        </w:rPr>
      </w:pPr>
      <w:r w:rsidRPr="009C2453">
        <w:rPr>
          <w:rFonts w:cstheme="minorHAnsi"/>
          <w:u w:val="single"/>
        </w:rPr>
        <w:t>You do not need to contact potential authors at this stage.</w:t>
      </w:r>
      <w:r w:rsidRPr="009C2453">
        <w:rPr>
          <w:rFonts w:cstheme="minorHAnsi"/>
          <w:color w:val="000000"/>
        </w:rPr>
        <w:t> After your Research Topic is approved by our Chief Editors, you will use this list to send a call for participation via our platform.</w:t>
      </w:r>
    </w:p>
    <w:p w14:paraId="059A352E" w14:textId="07F6CEB3" w:rsidR="00857A11" w:rsidRPr="009C2453" w:rsidRDefault="00857A11" w:rsidP="001D553D">
      <w:pPr>
        <w:rPr>
          <w:rFonts w:cstheme="minorHAnsi"/>
        </w:rPr>
      </w:pPr>
    </w:p>
    <w:p w14:paraId="06EFC2F8" w14:textId="0F956D20" w:rsidR="00857A11" w:rsidRDefault="00857A11" w:rsidP="00857A11">
      <w:pPr>
        <w:pStyle w:val="Heading2"/>
        <w:numPr>
          <w:ilvl w:val="0"/>
          <w:numId w:val="9"/>
        </w:numPr>
        <w:rPr>
          <w:rFonts w:asciiTheme="minorHAnsi" w:hAnsiTheme="minorHAnsi" w:cstheme="minorHAnsi"/>
        </w:rPr>
      </w:pPr>
      <w:r w:rsidRPr="009C2453">
        <w:rPr>
          <w:rFonts w:asciiTheme="minorHAnsi" w:hAnsiTheme="minorHAnsi" w:cstheme="minorHAnsi"/>
        </w:rPr>
        <w:t>Image</w:t>
      </w:r>
      <w:r w:rsidR="00206250" w:rsidRPr="009C2453">
        <w:rPr>
          <w:rFonts w:asciiTheme="minorHAnsi" w:hAnsiTheme="minorHAnsi" w:cstheme="minorHAnsi"/>
        </w:rPr>
        <w:t xml:space="preserve"> (Optional)</w:t>
      </w:r>
    </w:p>
    <w:p w14:paraId="728814A7" w14:textId="77777777" w:rsidR="00137A0E" w:rsidRPr="00137A0E" w:rsidRDefault="00137A0E" w:rsidP="00137A0E"/>
    <w:p w14:paraId="7A9DC254" w14:textId="77777777" w:rsidR="00137A0E" w:rsidRDefault="00137A0E" w:rsidP="00137A0E">
      <w:r w:rsidRPr="00857A11">
        <w:t>A</w:t>
      </w:r>
      <w:r>
        <w:t>n</w:t>
      </w:r>
      <w:r w:rsidRPr="00857A11">
        <w:t xml:space="preserve"> image helps improve the visibility of your Topic on our website. If you would like to include a</w:t>
      </w:r>
      <w:r>
        <w:t>n</w:t>
      </w:r>
      <w:r w:rsidRPr="00857A11">
        <w:t xml:space="preserve"> image on your Research Topic homepage, please </w:t>
      </w:r>
      <w:r>
        <w:t xml:space="preserve">send </w:t>
      </w:r>
      <w:r w:rsidRPr="00857A11">
        <w:t>a JPEG image.</w:t>
      </w:r>
      <w:r>
        <w:t xml:space="preserve"> </w:t>
      </w:r>
      <w:r w:rsidRPr="00857A11">
        <w:t xml:space="preserve">The image must be at least 400 pixels </w:t>
      </w:r>
      <w:r>
        <w:t>x</w:t>
      </w:r>
      <w:r w:rsidRPr="00857A11">
        <w:t xml:space="preserve"> 400 pixels</w:t>
      </w:r>
      <w:r>
        <w:t>. We</w:t>
      </w:r>
      <w:r w:rsidRPr="00857A11">
        <w:t xml:space="preserve"> suggest that you use a square image; if you use a</w:t>
      </w:r>
      <w:r>
        <w:t>n</w:t>
      </w:r>
      <w:r w:rsidRPr="00857A11">
        <w:t xml:space="preserve"> image</w:t>
      </w:r>
      <w:r>
        <w:t xml:space="preserve"> that is not square,</w:t>
      </w:r>
      <w:r w:rsidRPr="00857A11">
        <w:t xml:space="preserve"> it will be cropped. </w:t>
      </w:r>
    </w:p>
    <w:p w14:paraId="2975C7D2" w14:textId="61A0F89A" w:rsidR="000C2897" w:rsidRDefault="00857A11" w:rsidP="00857A11">
      <w:r w:rsidRPr="009C2453">
        <w:rPr>
          <w:rFonts w:cstheme="minorHAnsi"/>
        </w:rPr>
        <w:t>Please be sure you have copyright permission to use the image (e.g., your own image, a</w:t>
      </w:r>
      <w:r w:rsidRPr="009C2453">
        <w:rPr>
          <w:rFonts w:cstheme="minorHAnsi"/>
          <w:color w:val="000000"/>
        </w:rPr>
        <w:t xml:space="preserve"> </w:t>
      </w:r>
      <w:r w:rsidRPr="009C2453">
        <w:rPr>
          <w:rFonts w:cstheme="minorHAnsi"/>
        </w:rPr>
        <w:t>stock/free use image such as from </w:t>
      </w:r>
      <w:hyperlink r:id="rId23" w:tgtFrame="_blank" w:history="1">
        <w:r w:rsidRPr="009C2453">
          <w:rPr>
            <w:rStyle w:val="il"/>
            <w:rFonts w:cstheme="minorHAnsi"/>
            <w:color w:val="2E74B5" w:themeColor="accent1" w:themeShade="BF"/>
            <w:u w:val="single"/>
          </w:rPr>
          <w:t>Pixabay</w:t>
        </w:r>
      </w:hyperlink>
      <w:r w:rsidRPr="009C2453">
        <w:rPr>
          <w:rFonts w:cstheme="minorHAnsi"/>
          <w:color w:val="2E74B5" w:themeColor="accent1" w:themeShade="BF"/>
          <w:shd w:val="clear" w:color="auto" w:fill="FFFFFF"/>
        </w:rPr>
        <w:t>, </w:t>
      </w:r>
      <w:hyperlink r:id="rId24" w:tgtFrame="_blank" w:history="1">
        <w:r w:rsidRPr="009C2453">
          <w:rPr>
            <w:rStyle w:val="Hyperlink"/>
            <w:rFonts w:cstheme="minorHAnsi"/>
            <w:color w:val="2E74B5" w:themeColor="accent1" w:themeShade="BF"/>
          </w:rPr>
          <w:t>The Metropolitan Museum of Art</w:t>
        </w:r>
      </w:hyperlink>
      <w:r w:rsidRPr="009C2453">
        <w:rPr>
          <w:rFonts w:cstheme="minorHAnsi"/>
          <w:color w:val="000000"/>
          <w:shd w:val="clear" w:color="auto" w:fill="FFFFFF"/>
        </w:rPr>
        <w:t>, or </w:t>
      </w:r>
      <w:hyperlink r:id="rId25" w:tgtFrame="_blank" w:history="1">
        <w:r w:rsidRPr="009C2453">
          <w:rPr>
            <w:rStyle w:val="Hyperlink"/>
            <w:rFonts w:cstheme="minorHAnsi"/>
            <w:color w:val="2E74B5" w:themeColor="accent1" w:themeShade="BF"/>
          </w:rPr>
          <w:t>Shutterstock</w:t>
        </w:r>
      </w:hyperlink>
      <w:r w:rsidRPr="009C2453">
        <w:rPr>
          <w:rFonts w:cstheme="minorHAnsi"/>
        </w:rPr>
        <w:t xml:space="preserve">), </w:t>
      </w:r>
      <w:r w:rsidR="00137A0E" w:rsidRPr="00857A11">
        <w:t xml:space="preserve">and provide </w:t>
      </w:r>
      <w:r w:rsidR="00137A0E">
        <w:t xml:space="preserve">details of the source or who should be acknowledged for photo </w:t>
      </w:r>
      <w:r w:rsidR="00137A0E" w:rsidRPr="00857A11">
        <w:t>credit.</w:t>
      </w:r>
    </w:p>
    <w:p w14:paraId="776E125F" w14:textId="77777777" w:rsidR="00137A0E" w:rsidRPr="009C2453" w:rsidRDefault="00137A0E" w:rsidP="00857A11">
      <w:pPr>
        <w:rPr>
          <w:rFonts w:cstheme="minorHAnsi"/>
        </w:rPr>
      </w:pPr>
    </w:p>
    <w:p w14:paraId="3C088685" w14:textId="6AE58492" w:rsidR="00857A11" w:rsidRPr="009C2453" w:rsidRDefault="00857A11" w:rsidP="00857A11">
      <w:pPr>
        <w:rPr>
          <w:rFonts w:cstheme="minorHAnsi"/>
        </w:rPr>
      </w:pPr>
      <w:r w:rsidRPr="009C2453">
        <w:rPr>
          <w:rFonts w:cstheme="minorHAnsi"/>
          <w:noProof/>
        </w:rPr>
        <mc:AlternateContent>
          <mc:Choice Requires="wps">
            <w:drawing>
              <wp:anchor distT="0" distB="0" distL="114300" distR="114300" simplePos="0" relativeHeight="251668480" behindDoc="0" locked="0" layoutInCell="1" allowOverlap="1" wp14:anchorId="021BCB35" wp14:editId="388AFD22">
                <wp:simplePos x="0" y="0"/>
                <wp:positionH relativeFrom="margin">
                  <wp:align>left</wp:align>
                </wp:positionH>
                <wp:positionV relativeFrom="paragraph">
                  <wp:posOffset>0</wp:posOffset>
                </wp:positionV>
                <wp:extent cx="5724525" cy="1247775"/>
                <wp:effectExtent l="0" t="0" r="28575" b="28575"/>
                <wp:wrapSquare wrapText="bothSides"/>
                <wp:docPr id="58" name="Text Box 2"/>
                <wp:cNvGraphicFramePr/>
                <a:graphic xmlns:a="http://schemas.openxmlformats.org/drawingml/2006/main">
                  <a:graphicData uri="http://schemas.microsoft.com/office/word/2010/wordprocessingShape">
                    <wps:wsp>
                      <wps:cNvSpPr txBox="1"/>
                      <wps:spPr>
                        <a:xfrm>
                          <a:off x="0" y="0"/>
                          <a:ext cx="5724525" cy="1248355"/>
                        </a:xfrm>
                        <a:prstGeom prst="rect">
                          <a:avLst/>
                        </a:prstGeom>
                        <a:solidFill>
                          <a:schemeClr val="bg1">
                            <a:lumMod val="85000"/>
                          </a:schemeClr>
                        </a:solidFill>
                        <a:ln w="9528">
                          <a:solidFill>
                            <a:srgbClr val="F8B610"/>
                          </a:solidFill>
                          <a:prstDash val="solid"/>
                        </a:ln>
                      </wps:spPr>
                      <wps:txbx>
                        <w:txbxContent>
                          <w:p w14:paraId="02D68CB7" w14:textId="77777777" w:rsidR="009C2453" w:rsidRPr="006B403A" w:rsidRDefault="009C2453" w:rsidP="009C2453">
                            <w:pPr>
                              <w:spacing w:after="120" w:line="240" w:lineRule="auto"/>
                              <w:ind w:firstLine="90"/>
                              <w:jc w:val="both"/>
                              <w:rPr>
                                <w:rFonts w:ascii="Calibri" w:hAnsi="Calibri" w:cs="Calibri"/>
                                <w:b/>
                                <w:color w:val="595959" w:themeColor="text1" w:themeTint="A6"/>
                                <w:sz w:val="28"/>
                                <w:szCs w:val="28"/>
                              </w:rPr>
                            </w:pPr>
                            <w:r w:rsidRPr="006B403A">
                              <w:rPr>
                                <w:rFonts w:ascii="Calibri" w:hAnsi="Calibri" w:cs="Calibri"/>
                                <w:b/>
                                <w:color w:val="595959" w:themeColor="text1" w:themeTint="A6"/>
                                <w:sz w:val="28"/>
                                <w:szCs w:val="28"/>
                              </w:rPr>
                              <w:t>To submit your proposal, email me the following:</w:t>
                            </w:r>
                          </w:p>
                          <w:p w14:paraId="7BE0F9EE" w14:textId="77777777" w:rsidR="009C2453" w:rsidRDefault="009C2453" w:rsidP="009C2453">
                            <w:pPr>
                              <w:pStyle w:val="ListParagraph"/>
                              <w:numPr>
                                <w:ilvl w:val="0"/>
                                <w:numId w:val="12"/>
                              </w:numPr>
                              <w:spacing w:after="120" w:line="240" w:lineRule="auto"/>
                              <w:jc w:val="both"/>
                            </w:pPr>
                            <w:r>
                              <w:t>This form and a Word document containing your description</w:t>
                            </w:r>
                          </w:p>
                          <w:p w14:paraId="00E11B2D" w14:textId="77777777" w:rsidR="009C2453" w:rsidRDefault="009C2453" w:rsidP="009C2453">
                            <w:pPr>
                              <w:pStyle w:val="ListParagraph"/>
                              <w:numPr>
                                <w:ilvl w:val="0"/>
                                <w:numId w:val="12"/>
                              </w:numPr>
                              <w:spacing w:after="120" w:line="240" w:lineRule="auto"/>
                              <w:jc w:val="both"/>
                            </w:pPr>
                            <w:r>
                              <w:t>Your list of potential contributors</w:t>
                            </w:r>
                          </w:p>
                          <w:p w14:paraId="56DC2D31" w14:textId="77777777" w:rsidR="009C2453" w:rsidRDefault="009C2453" w:rsidP="009C2453">
                            <w:pPr>
                              <w:pStyle w:val="ListParagraph"/>
                              <w:numPr>
                                <w:ilvl w:val="0"/>
                                <w:numId w:val="12"/>
                              </w:numPr>
                              <w:spacing w:after="120" w:line="240" w:lineRule="auto"/>
                              <w:jc w:val="both"/>
                            </w:pPr>
                            <w:r>
                              <w:t xml:space="preserve">CVs for you and each of your co-Guest Editors </w:t>
                            </w:r>
                          </w:p>
                          <w:p w14:paraId="09E32A96" w14:textId="6790A340" w:rsidR="009C2453" w:rsidRDefault="009C2453" w:rsidP="009C2453">
                            <w:pPr>
                              <w:spacing w:after="120" w:line="240" w:lineRule="auto"/>
                              <w:ind w:left="360" w:hanging="360"/>
                              <w:jc w:val="both"/>
                            </w:pPr>
                            <w:r>
                              <w:t xml:space="preserve">I will then perform a final check and send it to the Chief Editor for evaluation. </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21BCB35" id="_x0000_s1030" type="#_x0000_t202" style="position:absolute;margin-left:0;margin-top:0;width:450.75pt;height:98.2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" fillcolor="#d8d8d8 [2732]" strokecolor="#f8b610" strokeweight=".26467mm">
                <v:textbox>
                  <w:txbxContent>
                    <w:p w14:paraId="02D68CB7" w14:textId="77777777" w:rsidR="009C2453" w:rsidRPr="006B403A" w:rsidRDefault="009C2453" w:rsidP="009C2453">
                      <w:pPr>
                        <w:spacing w:after="120" w:line="240" w:lineRule="auto"/>
                        <w:ind w:firstLine="90"/>
                        <w:jc w:val="both"/>
                        <w:rPr>
                          <w:rFonts w:ascii="Calibri" w:hAnsi="Calibri" w:cs="Calibri"/>
                          <w:b/>
                          <w:color w:val="595959" w:themeColor="text1" w:themeTint="A6"/>
                          <w:sz w:val="28"/>
                          <w:szCs w:val="28"/>
                        </w:rPr>
                      </w:pPr>
                      <w:r w:rsidRPr="006B403A">
                        <w:rPr>
                          <w:rFonts w:ascii="Calibri" w:hAnsi="Calibri" w:cs="Calibri"/>
                          <w:b/>
                          <w:color w:val="595959" w:themeColor="text1" w:themeTint="A6"/>
                          <w:sz w:val="28"/>
                          <w:szCs w:val="28"/>
                        </w:rPr>
                        <w:t>To submit your proposal, email me the following:</w:t>
                      </w:r>
                    </w:p>
                    <w:p w14:paraId="7BE0F9EE" w14:textId="77777777" w:rsidR="009C2453" w:rsidRDefault="009C2453" w:rsidP="009C2453">
                      <w:pPr>
                        <w:pStyle w:val="ListParagraph"/>
                        <w:numPr>
                          <w:ilvl w:val="0"/>
                          <w:numId w:val="12"/>
                        </w:numPr>
                        <w:spacing w:after="120" w:line="240" w:lineRule="auto"/>
                        <w:jc w:val="both"/>
                      </w:pPr>
                      <w:r>
                        <w:t>This form and a Word document containing your description</w:t>
                      </w:r>
                    </w:p>
                    <w:p w14:paraId="00E11B2D" w14:textId="77777777" w:rsidR="009C2453" w:rsidRDefault="009C2453" w:rsidP="009C2453">
                      <w:pPr>
                        <w:pStyle w:val="ListParagraph"/>
                        <w:numPr>
                          <w:ilvl w:val="0"/>
                          <w:numId w:val="12"/>
                        </w:numPr>
                        <w:spacing w:after="120" w:line="240" w:lineRule="auto"/>
                        <w:jc w:val="both"/>
                      </w:pPr>
                      <w:r>
                        <w:t>Your list of potential contributors</w:t>
                      </w:r>
                    </w:p>
                    <w:p w14:paraId="56DC2D31" w14:textId="77777777" w:rsidR="009C2453" w:rsidRDefault="009C2453" w:rsidP="009C2453">
                      <w:pPr>
                        <w:pStyle w:val="ListParagraph"/>
                        <w:numPr>
                          <w:ilvl w:val="0"/>
                          <w:numId w:val="12"/>
                        </w:numPr>
                        <w:spacing w:after="120" w:line="240" w:lineRule="auto"/>
                        <w:jc w:val="both"/>
                      </w:pPr>
                      <w:r>
                        <w:t xml:space="preserve">CVs for you and each of your co-Guest Editors </w:t>
                      </w:r>
                    </w:p>
                    <w:p w14:paraId="09E32A96" w14:textId="6790A340" w:rsidR="009C2453" w:rsidRDefault="009C2453" w:rsidP="009C2453">
                      <w:pPr>
                        <w:spacing w:after="120" w:line="240" w:lineRule="auto"/>
                        <w:ind w:left="360" w:hanging="360"/>
                        <w:jc w:val="both"/>
                      </w:pPr>
                      <w:r>
                        <w:t xml:space="preserve">I will then perform a final check and send it to the Chief Editor for evaluation. </w:t>
                      </w:r>
                    </w:p>
                  </w:txbxContent>
                </v:textbox>
                <w10:wrap type="square" anchorx="margin"/>
              </v:shape>
            </w:pict>
          </mc:Fallback>
        </mc:AlternateContent>
      </w:r>
    </w:p>
    <w:p w14:paraId="5807D578" w14:textId="77777777" w:rsidR="00857A11" w:rsidRPr="009C2453" w:rsidRDefault="00857A11" w:rsidP="00857A11">
      <w:pPr>
        <w:rPr>
          <w:rFonts w:cstheme="minorHAnsi"/>
        </w:rPr>
      </w:pPr>
    </w:p>
    <w:p w14:paraId="09171B95" w14:textId="057335DB" w:rsidR="00436148" w:rsidRPr="009C2453" w:rsidRDefault="00436148">
      <w:pPr>
        <w:rPr>
          <w:rFonts w:cstheme="minorHAnsi"/>
          <w:b/>
          <w:i/>
        </w:rPr>
      </w:pPr>
    </w:p>
    <w:sectPr w:rsidR="00436148" w:rsidRPr="009C2453" w:rsidSect="001D3CA8">
      <w:headerReference w:type="default" r:id="rId26"/>
      <w:pgSz w:w="12240" w:h="15840"/>
      <w:pgMar w:top="1008" w:right="1152" w:bottom="1008" w:left="1152"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873E81" w16cid:durableId="1F69D97C"/>
  <w16cid:commentId w16cid:paraId="041C74FE" w16cid:durableId="1F818E4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6CD94D" w14:textId="77777777" w:rsidR="00B97810" w:rsidRDefault="00B97810" w:rsidP="00FC3B1F">
      <w:pPr>
        <w:spacing w:after="0" w:line="240" w:lineRule="auto"/>
      </w:pPr>
      <w:r>
        <w:separator/>
      </w:r>
    </w:p>
  </w:endnote>
  <w:endnote w:type="continuationSeparator" w:id="0">
    <w:p w14:paraId="457BA629" w14:textId="77777777" w:rsidR="00B97810" w:rsidRDefault="00B97810" w:rsidP="00FC3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F15009" w14:textId="77777777" w:rsidR="00B97810" w:rsidRDefault="00B97810" w:rsidP="00FC3B1F">
      <w:pPr>
        <w:spacing w:after="0" w:line="240" w:lineRule="auto"/>
      </w:pPr>
      <w:r>
        <w:separator/>
      </w:r>
    </w:p>
  </w:footnote>
  <w:footnote w:type="continuationSeparator" w:id="0">
    <w:p w14:paraId="5F566639" w14:textId="77777777" w:rsidR="00B97810" w:rsidRDefault="00B97810" w:rsidP="00FC3B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D1413" w14:textId="77777777" w:rsidR="009C2453" w:rsidRDefault="009C2453">
    <w:pPr>
      <w:pStyle w:val="Header"/>
    </w:pPr>
    <w:r>
      <w:rPr>
        <w:noProof/>
      </w:rPr>
      <w:drawing>
        <wp:inline distT="0" distB="0" distL="0" distR="0" wp14:anchorId="73F6E8C7" wp14:editId="624CFD6C">
          <wp:extent cx="4750435" cy="566426"/>
          <wp:effectExtent l="0" t="0" r="0" b="0"/>
          <wp:docPr id="1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frontiers_RT(1line).jpg"/>
                  <pic:cNvPicPr/>
                </pic:nvPicPr>
                <pic:blipFill>
                  <a:blip r:embed="rId1">
                    <a:extLst>
                      <a:ext uri="{28A0092B-C50C-407E-A947-70E740481C1C}">
                        <a14:useLocalDpi xmlns:a14="http://schemas.microsoft.com/office/drawing/2010/main" val="0"/>
                      </a:ext>
                    </a:extLst>
                  </a:blip>
                  <a:stretch>
                    <a:fillRect/>
                  </a:stretch>
                </pic:blipFill>
                <pic:spPr>
                  <a:xfrm>
                    <a:off x="0" y="0"/>
                    <a:ext cx="5026259" cy="59931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B4EA6"/>
    <w:multiLevelType w:val="hybridMultilevel"/>
    <w:tmpl w:val="D9DC5BA0"/>
    <w:lvl w:ilvl="0" w:tplc="893C6202">
      <w:numFmt w:val="bullet"/>
      <w:lvlText w:val="-"/>
      <w:lvlJc w:val="left"/>
      <w:pPr>
        <w:ind w:left="720" w:hanging="360"/>
      </w:pPr>
      <w:rPr>
        <w:rFonts w:ascii="Calibri" w:eastAsiaTheme="minorHAnsi" w:hAnsi="Calibri" w:cs="Calibri" w:hint="default"/>
      </w:rPr>
    </w:lvl>
    <w:lvl w:ilvl="1" w:tplc="04520003">
      <w:start w:val="1"/>
      <w:numFmt w:val="bullet"/>
      <w:lvlText w:val="o"/>
      <w:lvlJc w:val="left"/>
      <w:pPr>
        <w:ind w:left="1440" w:hanging="360"/>
      </w:pPr>
      <w:rPr>
        <w:rFonts w:ascii="Courier New" w:hAnsi="Courier New" w:cs="Courier New" w:hint="default"/>
      </w:rPr>
    </w:lvl>
    <w:lvl w:ilvl="2" w:tplc="04520005" w:tentative="1">
      <w:start w:val="1"/>
      <w:numFmt w:val="bullet"/>
      <w:lvlText w:val=""/>
      <w:lvlJc w:val="left"/>
      <w:pPr>
        <w:ind w:left="2160" w:hanging="360"/>
      </w:pPr>
      <w:rPr>
        <w:rFonts w:ascii="Wingdings" w:hAnsi="Wingdings" w:hint="default"/>
      </w:rPr>
    </w:lvl>
    <w:lvl w:ilvl="3" w:tplc="04520001" w:tentative="1">
      <w:start w:val="1"/>
      <w:numFmt w:val="bullet"/>
      <w:lvlText w:val=""/>
      <w:lvlJc w:val="left"/>
      <w:pPr>
        <w:ind w:left="2880" w:hanging="360"/>
      </w:pPr>
      <w:rPr>
        <w:rFonts w:ascii="Symbol" w:hAnsi="Symbol" w:hint="default"/>
      </w:rPr>
    </w:lvl>
    <w:lvl w:ilvl="4" w:tplc="04520003" w:tentative="1">
      <w:start w:val="1"/>
      <w:numFmt w:val="bullet"/>
      <w:lvlText w:val="o"/>
      <w:lvlJc w:val="left"/>
      <w:pPr>
        <w:ind w:left="3600" w:hanging="360"/>
      </w:pPr>
      <w:rPr>
        <w:rFonts w:ascii="Courier New" w:hAnsi="Courier New" w:cs="Courier New" w:hint="default"/>
      </w:rPr>
    </w:lvl>
    <w:lvl w:ilvl="5" w:tplc="04520005" w:tentative="1">
      <w:start w:val="1"/>
      <w:numFmt w:val="bullet"/>
      <w:lvlText w:val=""/>
      <w:lvlJc w:val="left"/>
      <w:pPr>
        <w:ind w:left="4320" w:hanging="360"/>
      </w:pPr>
      <w:rPr>
        <w:rFonts w:ascii="Wingdings" w:hAnsi="Wingdings" w:hint="default"/>
      </w:rPr>
    </w:lvl>
    <w:lvl w:ilvl="6" w:tplc="04520001" w:tentative="1">
      <w:start w:val="1"/>
      <w:numFmt w:val="bullet"/>
      <w:lvlText w:val=""/>
      <w:lvlJc w:val="left"/>
      <w:pPr>
        <w:ind w:left="5040" w:hanging="360"/>
      </w:pPr>
      <w:rPr>
        <w:rFonts w:ascii="Symbol" w:hAnsi="Symbol" w:hint="default"/>
      </w:rPr>
    </w:lvl>
    <w:lvl w:ilvl="7" w:tplc="04520003" w:tentative="1">
      <w:start w:val="1"/>
      <w:numFmt w:val="bullet"/>
      <w:lvlText w:val="o"/>
      <w:lvlJc w:val="left"/>
      <w:pPr>
        <w:ind w:left="5760" w:hanging="360"/>
      </w:pPr>
      <w:rPr>
        <w:rFonts w:ascii="Courier New" w:hAnsi="Courier New" w:cs="Courier New" w:hint="default"/>
      </w:rPr>
    </w:lvl>
    <w:lvl w:ilvl="8" w:tplc="04520005" w:tentative="1">
      <w:start w:val="1"/>
      <w:numFmt w:val="bullet"/>
      <w:lvlText w:val=""/>
      <w:lvlJc w:val="left"/>
      <w:pPr>
        <w:ind w:left="6480" w:hanging="360"/>
      </w:pPr>
      <w:rPr>
        <w:rFonts w:ascii="Wingdings" w:hAnsi="Wingdings" w:hint="default"/>
      </w:rPr>
    </w:lvl>
  </w:abstractNum>
  <w:abstractNum w:abstractNumId="1" w15:restartNumberingAfterBreak="0">
    <w:nsid w:val="0B880012"/>
    <w:multiLevelType w:val="hybridMultilevel"/>
    <w:tmpl w:val="9F7A83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1169A2"/>
    <w:multiLevelType w:val="hybridMultilevel"/>
    <w:tmpl w:val="6912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87B6B"/>
    <w:multiLevelType w:val="hybridMultilevel"/>
    <w:tmpl w:val="619E54AA"/>
    <w:lvl w:ilvl="0" w:tplc="F6E06FAA">
      <w:start w:val="1"/>
      <w:numFmt w:val="decimal"/>
      <w:lvlText w:val="%1)"/>
      <w:lvlJc w:val="left"/>
      <w:pPr>
        <w:ind w:left="410" w:hanging="360"/>
      </w:pPr>
      <w:rPr>
        <w:rFonts w:hint="default"/>
      </w:rPr>
    </w:lvl>
    <w:lvl w:ilvl="1" w:tplc="20000019" w:tentative="1">
      <w:start w:val="1"/>
      <w:numFmt w:val="lowerLetter"/>
      <w:lvlText w:val="%2."/>
      <w:lvlJc w:val="left"/>
      <w:pPr>
        <w:ind w:left="1130" w:hanging="360"/>
      </w:pPr>
    </w:lvl>
    <w:lvl w:ilvl="2" w:tplc="2000001B" w:tentative="1">
      <w:start w:val="1"/>
      <w:numFmt w:val="lowerRoman"/>
      <w:lvlText w:val="%3."/>
      <w:lvlJc w:val="right"/>
      <w:pPr>
        <w:ind w:left="1850" w:hanging="180"/>
      </w:pPr>
    </w:lvl>
    <w:lvl w:ilvl="3" w:tplc="2000000F" w:tentative="1">
      <w:start w:val="1"/>
      <w:numFmt w:val="decimal"/>
      <w:lvlText w:val="%4."/>
      <w:lvlJc w:val="left"/>
      <w:pPr>
        <w:ind w:left="2570" w:hanging="360"/>
      </w:pPr>
    </w:lvl>
    <w:lvl w:ilvl="4" w:tplc="20000019" w:tentative="1">
      <w:start w:val="1"/>
      <w:numFmt w:val="lowerLetter"/>
      <w:lvlText w:val="%5."/>
      <w:lvlJc w:val="left"/>
      <w:pPr>
        <w:ind w:left="3290" w:hanging="360"/>
      </w:pPr>
    </w:lvl>
    <w:lvl w:ilvl="5" w:tplc="2000001B" w:tentative="1">
      <w:start w:val="1"/>
      <w:numFmt w:val="lowerRoman"/>
      <w:lvlText w:val="%6."/>
      <w:lvlJc w:val="right"/>
      <w:pPr>
        <w:ind w:left="4010" w:hanging="180"/>
      </w:pPr>
    </w:lvl>
    <w:lvl w:ilvl="6" w:tplc="2000000F" w:tentative="1">
      <w:start w:val="1"/>
      <w:numFmt w:val="decimal"/>
      <w:lvlText w:val="%7."/>
      <w:lvlJc w:val="left"/>
      <w:pPr>
        <w:ind w:left="4730" w:hanging="360"/>
      </w:pPr>
    </w:lvl>
    <w:lvl w:ilvl="7" w:tplc="20000019" w:tentative="1">
      <w:start w:val="1"/>
      <w:numFmt w:val="lowerLetter"/>
      <w:lvlText w:val="%8."/>
      <w:lvlJc w:val="left"/>
      <w:pPr>
        <w:ind w:left="5450" w:hanging="360"/>
      </w:pPr>
    </w:lvl>
    <w:lvl w:ilvl="8" w:tplc="2000001B" w:tentative="1">
      <w:start w:val="1"/>
      <w:numFmt w:val="lowerRoman"/>
      <w:lvlText w:val="%9."/>
      <w:lvlJc w:val="right"/>
      <w:pPr>
        <w:ind w:left="6170" w:hanging="180"/>
      </w:pPr>
    </w:lvl>
  </w:abstractNum>
  <w:abstractNum w:abstractNumId="4" w15:restartNumberingAfterBreak="0">
    <w:nsid w:val="46A4501D"/>
    <w:multiLevelType w:val="hybridMultilevel"/>
    <w:tmpl w:val="0FDEFD66"/>
    <w:lvl w:ilvl="0" w:tplc="804686F0">
      <w:start w:val="1"/>
      <w:numFmt w:val="upperRoman"/>
      <w:lvlText w:val="%1."/>
      <w:lvlJc w:val="left"/>
      <w:pPr>
        <w:ind w:left="1080" w:hanging="720"/>
      </w:pPr>
      <w:rPr>
        <w:rFonts w:hint="default"/>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3A2381"/>
    <w:multiLevelType w:val="hybridMultilevel"/>
    <w:tmpl w:val="2DBAB842"/>
    <w:lvl w:ilvl="0" w:tplc="F5AA3C36">
      <w:start w:val="1"/>
      <w:numFmt w:val="decimal"/>
      <w:lvlText w:val="%1."/>
      <w:lvlJc w:val="left"/>
      <w:pPr>
        <w:ind w:left="720" w:hanging="360"/>
      </w:pPr>
      <w:rPr>
        <w:rFonts w:ascii="Arial" w:hAnsi="Arial" w:cs="Arial"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B72294"/>
    <w:multiLevelType w:val="hybridMultilevel"/>
    <w:tmpl w:val="C06A4596"/>
    <w:lvl w:ilvl="0" w:tplc="F5E608E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B1717D"/>
    <w:multiLevelType w:val="hybridMultilevel"/>
    <w:tmpl w:val="3B0C9F00"/>
    <w:lvl w:ilvl="0" w:tplc="4EF201A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8252ECA"/>
    <w:multiLevelType w:val="hybridMultilevel"/>
    <w:tmpl w:val="AB5C78E6"/>
    <w:lvl w:ilvl="0" w:tplc="6756B5C4">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456A8B"/>
    <w:multiLevelType w:val="hybridMultilevel"/>
    <w:tmpl w:val="8CBA1DB0"/>
    <w:lvl w:ilvl="0" w:tplc="3F54C75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E47C1A"/>
    <w:multiLevelType w:val="hybridMultilevel"/>
    <w:tmpl w:val="53A6983A"/>
    <w:lvl w:ilvl="0" w:tplc="D308985A">
      <w:start w:val="1"/>
      <w:numFmt w:val="upperRoman"/>
      <w:lvlText w:val="%1."/>
      <w:lvlJc w:val="left"/>
      <w:pPr>
        <w:ind w:left="1080" w:hanging="720"/>
      </w:pPr>
      <w:rPr>
        <w:rFonts w:cstheme="minorBidi" w:hint="default"/>
        <w:b/>
        <w:i w:val="0"/>
        <w:color w:val="C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D62592"/>
    <w:multiLevelType w:val="hybridMultilevel"/>
    <w:tmpl w:val="37FAEC40"/>
    <w:lvl w:ilvl="0" w:tplc="AA947B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0363B9"/>
    <w:multiLevelType w:val="hybridMultilevel"/>
    <w:tmpl w:val="08ECB97A"/>
    <w:lvl w:ilvl="0" w:tplc="063A4322">
      <w:start w:val="1"/>
      <w:numFmt w:val="upperRoman"/>
      <w:lvlText w:val="%1."/>
      <w:lvlJc w:val="left"/>
      <w:pPr>
        <w:ind w:left="1080" w:hanging="720"/>
      </w:pPr>
      <w:rPr>
        <w:rFonts w:cstheme="minorBidi" w:hint="default"/>
        <w:b/>
        <w:i w:val="0"/>
        <w:color w:val="C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6"/>
  </w:num>
  <w:num w:numId="5">
    <w:abstractNumId w:val="11"/>
  </w:num>
  <w:num w:numId="6">
    <w:abstractNumId w:val="10"/>
  </w:num>
  <w:num w:numId="7">
    <w:abstractNumId w:val="1"/>
  </w:num>
  <w:num w:numId="8">
    <w:abstractNumId w:val="12"/>
  </w:num>
  <w:num w:numId="9">
    <w:abstractNumId w:val="4"/>
  </w:num>
  <w:num w:numId="10">
    <w:abstractNumId w:val="2"/>
  </w:num>
  <w:num w:numId="11">
    <w:abstractNumId w:val="5"/>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trackRevision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Y3tDADEmYWRpbmBko6SsGpxcWZ+XkgBSa1ALyAHH8sAAAA"/>
  </w:docVars>
  <w:rsids>
    <w:rsidRoot w:val="00703D9E"/>
    <w:rsid w:val="0001324E"/>
    <w:rsid w:val="000147A0"/>
    <w:rsid w:val="00027F5F"/>
    <w:rsid w:val="00055FA3"/>
    <w:rsid w:val="000764E0"/>
    <w:rsid w:val="00090791"/>
    <w:rsid w:val="000A263D"/>
    <w:rsid w:val="000A71B7"/>
    <w:rsid w:val="000B11FE"/>
    <w:rsid w:val="000C2730"/>
    <w:rsid w:val="000C2897"/>
    <w:rsid w:val="000E36E9"/>
    <w:rsid w:val="000F753F"/>
    <w:rsid w:val="00101703"/>
    <w:rsid w:val="00101ED7"/>
    <w:rsid w:val="00106EDD"/>
    <w:rsid w:val="001139B4"/>
    <w:rsid w:val="00115C7C"/>
    <w:rsid w:val="00137A0E"/>
    <w:rsid w:val="0014303C"/>
    <w:rsid w:val="00157C31"/>
    <w:rsid w:val="00170DAB"/>
    <w:rsid w:val="00171AC6"/>
    <w:rsid w:val="00176AB8"/>
    <w:rsid w:val="00176F2A"/>
    <w:rsid w:val="00181DAA"/>
    <w:rsid w:val="001A07C4"/>
    <w:rsid w:val="001B63C9"/>
    <w:rsid w:val="001D3CA8"/>
    <w:rsid w:val="001D553D"/>
    <w:rsid w:val="001F382D"/>
    <w:rsid w:val="00202228"/>
    <w:rsid w:val="00206250"/>
    <w:rsid w:val="00224EB9"/>
    <w:rsid w:val="00242DCE"/>
    <w:rsid w:val="00246A77"/>
    <w:rsid w:val="00253D9E"/>
    <w:rsid w:val="00254378"/>
    <w:rsid w:val="00265BDD"/>
    <w:rsid w:val="00274582"/>
    <w:rsid w:val="00281D92"/>
    <w:rsid w:val="0028270A"/>
    <w:rsid w:val="00284D91"/>
    <w:rsid w:val="00287A8C"/>
    <w:rsid w:val="00290EB2"/>
    <w:rsid w:val="002A0C05"/>
    <w:rsid w:val="002A1EF8"/>
    <w:rsid w:val="002B0352"/>
    <w:rsid w:val="002B0A3C"/>
    <w:rsid w:val="002B5E47"/>
    <w:rsid w:val="002C3830"/>
    <w:rsid w:val="002C53D9"/>
    <w:rsid w:val="002C6534"/>
    <w:rsid w:val="002E795E"/>
    <w:rsid w:val="002F0061"/>
    <w:rsid w:val="00331627"/>
    <w:rsid w:val="00353C06"/>
    <w:rsid w:val="003673F5"/>
    <w:rsid w:val="00373621"/>
    <w:rsid w:val="003A2F17"/>
    <w:rsid w:val="003C0034"/>
    <w:rsid w:val="003C0659"/>
    <w:rsid w:val="003C2AB1"/>
    <w:rsid w:val="003D1BF6"/>
    <w:rsid w:val="003E698A"/>
    <w:rsid w:val="003E7504"/>
    <w:rsid w:val="003F1B62"/>
    <w:rsid w:val="003F274F"/>
    <w:rsid w:val="00405EA7"/>
    <w:rsid w:val="004237BC"/>
    <w:rsid w:val="00423E7C"/>
    <w:rsid w:val="00434ADF"/>
    <w:rsid w:val="00436148"/>
    <w:rsid w:val="00437317"/>
    <w:rsid w:val="00437F59"/>
    <w:rsid w:val="004561F7"/>
    <w:rsid w:val="0046263C"/>
    <w:rsid w:val="00467878"/>
    <w:rsid w:val="0047062E"/>
    <w:rsid w:val="004729FE"/>
    <w:rsid w:val="00482459"/>
    <w:rsid w:val="00484E56"/>
    <w:rsid w:val="0049739A"/>
    <w:rsid w:val="004A4058"/>
    <w:rsid w:val="004A4AFA"/>
    <w:rsid w:val="004A74AC"/>
    <w:rsid w:val="004F4F53"/>
    <w:rsid w:val="0050111C"/>
    <w:rsid w:val="00522C4C"/>
    <w:rsid w:val="00524BB6"/>
    <w:rsid w:val="0052794A"/>
    <w:rsid w:val="005316A5"/>
    <w:rsid w:val="0053466E"/>
    <w:rsid w:val="00572407"/>
    <w:rsid w:val="00596380"/>
    <w:rsid w:val="005B22EF"/>
    <w:rsid w:val="005C25BD"/>
    <w:rsid w:val="005D20DD"/>
    <w:rsid w:val="005D2508"/>
    <w:rsid w:val="005F1B52"/>
    <w:rsid w:val="00600312"/>
    <w:rsid w:val="00601721"/>
    <w:rsid w:val="00605202"/>
    <w:rsid w:val="00615E1E"/>
    <w:rsid w:val="0062297A"/>
    <w:rsid w:val="00633549"/>
    <w:rsid w:val="00633D3F"/>
    <w:rsid w:val="006415E6"/>
    <w:rsid w:val="006429F2"/>
    <w:rsid w:val="006470C4"/>
    <w:rsid w:val="00651BF3"/>
    <w:rsid w:val="00655C86"/>
    <w:rsid w:val="00656A63"/>
    <w:rsid w:val="00662A14"/>
    <w:rsid w:val="00674905"/>
    <w:rsid w:val="0068292C"/>
    <w:rsid w:val="006B3F4D"/>
    <w:rsid w:val="006B4190"/>
    <w:rsid w:val="006C65B5"/>
    <w:rsid w:val="006F2311"/>
    <w:rsid w:val="00703D9E"/>
    <w:rsid w:val="007051CF"/>
    <w:rsid w:val="0071495F"/>
    <w:rsid w:val="007319CC"/>
    <w:rsid w:val="007500C5"/>
    <w:rsid w:val="00770C8E"/>
    <w:rsid w:val="007716E1"/>
    <w:rsid w:val="00784728"/>
    <w:rsid w:val="007A0831"/>
    <w:rsid w:val="007C0D30"/>
    <w:rsid w:val="007C403D"/>
    <w:rsid w:val="007C5F98"/>
    <w:rsid w:val="007C64E4"/>
    <w:rsid w:val="007C7DBB"/>
    <w:rsid w:val="007D5C19"/>
    <w:rsid w:val="007D70C4"/>
    <w:rsid w:val="007E2C95"/>
    <w:rsid w:val="008032B3"/>
    <w:rsid w:val="00812A3B"/>
    <w:rsid w:val="00817E7E"/>
    <w:rsid w:val="0082485B"/>
    <w:rsid w:val="00827D77"/>
    <w:rsid w:val="00830583"/>
    <w:rsid w:val="008500BC"/>
    <w:rsid w:val="008526B1"/>
    <w:rsid w:val="00857A11"/>
    <w:rsid w:val="0086471D"/>
    <w:rsid w:val="00870848"/>
    <w:rsid w:val="00872964"/>
    <w:rsid w:val="008953B7"/>
    <w:rsid w:val="008A19C4"/>
    <w:rsid w:val="008A310C"/>
    <w:rsid w:val="008C6339"/>
    <w:rsid w:val="008D2DE7"/>
    <w:rsid w:val="008D798E"/>
    <w:rsid w:val="008E79BF"/>
    <w:rsid w:val="00900EF4"/>
    <w:rsid w:val="0091068A"/>
    <w:rsid w:val="00910F75"/>
    <w:rsid w:val="00913105"/>
    <w:rsid w:val="009132A6"/>
    <w:rsid w:val="0091330E"/>
    <w:rsid w:val="00914F40"/>
    <w:rsid w:val="00964FA1"/>
    <w:rsid w:val="00986971"/>
    <w:rsid w:val="00986D9E"/>
    <w:rsid w:val="00991A36"/>
    <w:rsid w:val="00992F5C"/>
    <w:rsid w:val="009941F6"/>
    <w:rsid w:val="009A38C7"/>
    <w:rsid w:val="009C1F2E"/>
    <w:rsid w:val="009C2453"/>
    <w:rsid w:val="009C339E"/>
    <w:rsid w:val="009C4226"/>
    <w:rsid w:val="009E0671"/>
    <w:rsid w:val="009F1911"/>
    <w:rsid w:val="009F2A79"/>
    <w:rsid w:val="00A01EEE"/>
    <w:rsid w:val="00A17BCF"/>
    <w:rsid w:val="00A25FDF"/>
    <w:rsid w:val="00A43027"/>
    <w:rsid w:val="00A573E6"/>
    <w:rsid w:val="00A66460"/>
    <w:rsid w:val="00A71FC4"/>
    <w:rsid w:val="00A766A3"/>
    <w:rsid w:val="00A77E5D"/>
    <w:rsid w:val="00A90918"/>
    <w:rsid w:val="00A93F94"/>
    <w:rsid w:val="00AA488A"/>
    <w:rsid w:val="00AB5F25"/>
    <w:rsid w:val="00AB6AF8"/>
    <w:rsid w:val="00AC346A"/>
    <w:rsid w:val="00B046E3"/>
    <w:rsid w:val="00B056B4"/>
    <w:rsid w:val="00B14322"/>
    <w:rsid w:val="00B21D61"/>
    <w:rsid w:val="00B24914"/>
    <w:rsid w:val="00B5015C"/>
    <w:rsid w:val="00B63976"/>
    <w:rsid w:val="00B64A07"/>
    <w:rsid w:val="00B76C19"/>
    <w:rsid w:val="00B8704F"/>
    <w:rsid w:val="00B90037"/>
    <w:rsid w:val="00B93575"/>
    <w:rsid w:val="00B96A69"/>
    <w:rsid w:val="00B97810"/>
    <w:rsid w:val="00BB1D21"/>
    <w:rsid w:val="00BB258C"/>
    <w:rsid w:val="00BB58A6"/>
    <w:rsid w:val="00BC2248"/>
    <w:rsid w:val="00BC3519"/>
    <w:rsid w:val="00BE05EB"/>
    <w:rsid w:val="00BF0F0C"/>
    <w:rsid w:val="00C16DF9"/>
    <w:rsid w:val="00C178A9"/>
    <w:rsid w:val="00C321A6"/>
    <w:rsid w:val="00C36AC4"/>
    <w:rsid w:val="00C36D82"/>
    <w:rsid w:val="00C424EE"/>
    <w:rsid w:val="00C46F42"/>
    <w:rsid w:val="00C5781F"/>
    <w:rsid w:val="00C72A89"/>
    <w:rsid w:val="00C85547"/>
    <w:rsid w:val="00CB35FC"/>
    <w:rsid w:val="00CB369E"/>
    <w:rsid w:val="00CD3E96"/>
    <w:rsid w:val="00CF5D2D"/>
    <w:rsid w:val="00D025C7"/>
    <w:rsid w:val="00D03D97"/>
    <w:rsid w:val="00D121AE"/>
    <w:rsid w:val="00D13F4C"/>
    <w:rsid w:val="00D15A79"/>
    <w:rsid w:val="00D31EC1"/>
    <w:rsid w:val="00D32C04"/>
    <w:rsid w:val="00D36A83"/>
    <w:rsid w:val="00D55F77"/>
    <w:rsid w:val="00D56BD3"/>
    <w:rsid w:val="00D63944"/>
    <w:rsid w:val="00D65BBF"/>
    <w:rsid w:val="00D66F16"/>
    <w:rsid w:val="00D82697"/>
    <w:rsid w:val="00D97C9F"/>
    <w:rsid w:val="00DB2353"/>
    <w:rsid w:val="00DD480D"/>
    <w:rsid w:val="00DE0090"/>
    <w:rsid w:val="00DE27D6"/>
    <w:rsid w:val="00DE3C65"/>
    <w:rsid w:val="00DE4AE8"/>
    <w:rsid w:val="00DF4048"/>
    <w:rsid w:val="00DF6C46"/>
    <w:rsid w:val="00DF711A"/>
    <w:rsid w:val="00E16E85"/>
    <w:rsid w:val="00E40E1F"/>
    <w:rsid w:val="00EA5603"/>
    <w:rsid w:val="00EC0CDC"/>
    <w:rsid w:val="00EE78DE"/>
    <w:rsid w:val="00EF32C3"/>
    <w:rsid w:val="00F05C76"/>
    <w:rsid w:val="00F222E8"/>
    <w:rsid w:val="00F2441C"/>
    <w:rsid w:val="00F518A4"/>
    <w:rsid w:val="00F51938"/>
    <w:rsid w:val="00F609DB"/>
    <w:rsid w:val="00F665A7"/>
    <w:rsid w:val="00F7336E"/>
    <w:rsid w:val="00F7695D"/>
    <w:rsid w:val="00F80C19"/>
    <w:rsid w:val="00F85B43"/>
    <w:rsid w:val="00F879A0"/>
    <w:rsid w:val="00FA08AE"/>
    <w:rsid w:val="00FA0C86"/>
    <w:rsid w:val="00FA576C"/>
    <w:rsid w:val="00FB269E"/>
    <w:rsid w:val="00FC3B1F"/>
    <w:rsid w:val="00FD3E89"/>
    <w:rsid w:val="00FD405E"/>
    <w:rsid w:val="00FE4817"/>
    <w:rsid w:val="0D8EF814"/>
    <w:rsid w:val="14271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50E328"/>
  <w15:chartTrackingRefBased/>
  <w15:docId w15:val="{EC913954-1FE9-4B07-A31F-17F69D3D5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39E"/>
  </w:style>
  <w:style w:type="paragraph" w:styleId="Heading1">
    <w:name w:val="heading 1"/>
    <w:basedOn w:val="Normal"/>
    <w:next w:val="Normal"/>
    <w:link w:val="Heading1Char"/>
    <w:uiPriority w:val="9"/>
    <w:qFormat/>
    <w:rsid w:val="009C339E"/>
    <w:pPr>
      <w:keepNext/>
      <w:keepLines/>
      <w:spacing w:before="240" w:after="0"/>
      <w:outlineLvl w:val="0"/>
    </w:pPr>
    <w:rPr>
      <w:rFonts w:ascii="Arial" w:eastAsiaTheme="majorEastAsia" w:hAnsi="Arial" w:cstheme="majorBidi"/>
      <w:b/>
      <w:color w:val="C00000"/>
      <w:sz w:val="44"/>
      <w:szCs w:val="32"/>
    </w:rPr>
  </w:style>
  <w:style w:type="paragraph" w:styleId="Heading2">
    <w:name w:val="heading 2"/>
    <w:basedOn w:val="Normal"/>
    <w:next w:val="Normal"/>
    <w:link w:val="Heading2Char"/>
    <w:uiPriority w:val="9"/>
    <w:unhideWhenUsed/>
    <w:qFormat/>
    <w:rsid w:val="00857A11"/>
    <w:pPr>
      <w:keepNext/>
      <w:keepLines/>
      <w:spacing w:before="40" w:after="0"/>
      <w:outlineLvl w:val="1"/>
    </w:pPr>
    <w:rPr>
      <w:rFonts w:ascii="Arial" w:eastAsiaTheme="majorEastAsia" w:hAnsi="Arial" w:cstheme="majorBidi"/>
      <w:b/>
      <w:color w:val="C00000"/>
      <w:sz w:val="26"/>
      <w:szCs w:val="26"/>
    </w:rPr>
  </w:style>
  <w:style w:type="paragraph" w:styleId="Heading3">
    <w:name w:val="heading 3"/>
    <w:basedOn w:val="Normal"/>
    <w:next w:val="Normal"/>
    <w:link w:val="Heading3Char"/>
    <w:uiPriority w:val="9"/>
    <w:unhideWhenUsed/>
    <w:qFormat/>
    <w:rsid w:val="009C339E"/>
    <w:pPr>
      <w:keepNext/>
      <w:keepLines/>
      <w:spacing w:before="40" w:after="0"/>
      <w:outlineLvl w:val="2"/>
    </w:pPr>
    <w:rPr>
      <w:rFonts w:ascii="Arial" w:eastAsiaTheme="majorEastAsia" w:hAnsi="Arial" w:cstheme="majorBidi"/>
      <w:sz w:val="24"/>
      <w:szCs w:val="24"/>
    </w:rPr>
  </w:style>
  <w:style w:type="paragraph" w:styleId="Heading4">
    <w:name w:val="heading 4"/>
    <w:basedOn w:val="Normal"/>
    <w:next w:val="Normal"/>
    <w:link w:val="Heading4Char"/>
    <w:uiPriority w:val="9"/>
    <w:unhideWhenUsed/>
    <w:qFormat/>
    <w:rsid w:val="00055FA3"/>
    <w:pPr>
      <w:keepNext/>
      <w:keepLines/>
      <w:spacing w:before="40" w:after="0"/>
      <w:outlineLvl w:val="3"/>
    </w:pPr>
    <w:rPr>
      <w:rFonts w:ascii="Arial" w:eastAsiaTheme="majorEastAsia" w:hAnsi="Arial" w:cstheme="majorBidi"/>
      <w:i/>
      <w:iCs/>
      <w:color w:val="C00000"/>
    </w:rPr>
  </w:style>
  <w:style w:type="paragraph" w:styleId="Heading5">
    <w:name w:val="heading 5"/>
    <w:basedOn w:val="Normal"/>
    <w:link w:val="Heading5Char"/>
    <w:uiPriority w:val="9"/>
    <w:qFormat/>
    <w:rsid w:val="00FC3B1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3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3D9E"/>
    <w:pPr>
      <w:ind w:left="720"/>
      <w:contextualSpacing/>
    </w:pPr>
  </w:style>
  <w:style w:type="paragraph" w:styleId="Header">
    <w:name w:val="header"/>
    <w:basedOn w:val="Normal"/>
    <w:link w:val="HeaderChar"/>
    <w:uiPriority w:val="99"/>
    <w:unhideWhenUsed/>
    <w:rsid w:val="00FC3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B1F"/>
  </w:style>
  <w:style w:type="paragraph" w:styleId="Footer">
    <w:name w:val="footer"/>
    <w:basedOn w:val="Normal"/>
    <w:link w:val="FooterChar"/>
    <w:uiPriority w:val="99"/>
    <w:unhideWhenUsed/>
    <w:rsid w:val="00FC3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B1F"/>
  </w:style>
  <w:style w:type="character" w:customStyle="1" w:styleId="Heading5Char">
    <w:name w:val="Heading 5 Char"/>
    <w:basedOn w:val="DefaultParagraphFont"/>
    <w:link w:val="Heading5"/>
    <w:uiPriority w:val="9"/>
    <w:rsid w:val="00FC3B1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C3B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3B1F"/>
  </w:style>
  <w:style w:type="character" w:styleId="Hyperlink">
    <w:name w:val="Hyperlink"/>
    <w:basedOn w:val="DefaultParagraphFont"/>
    <w:uiPriority w:val="99"/>
    <w:unhideWhenUsed/>
    <w:rsid w:val="00FC3B1F"/>
    <w:rPr>
      <w:color w:val="0000FF"/>
      <w:u w:val="single"/>
    </w:rPr>
  </w:style>
  <w:style w:type="character" w:customStyle="1" w:styleId="Heading1Char">
    <w:name w:val="Heading 1 Char"/>
    <w:basedOn w:val="DefaultParagraphFont"/>
    <w:link w:val="Heading1"/>
    <w:uiPriority w:val="9"/>
    <w:rsid w:val="009C339E"/>
    <w:rPr>
      <w:rFonts w:ascii="Arial" w:eastAsiaTheme="majorEastAsia" w:hAnsi="Arial" w:cstheme="majorBidi"/>
      <w:b/>
      <w:color w:val="C00000"/>
      <w:sz w:val="44"/>
      <w:szCs w:val="32"/>
    </w:rPr>
  </w:style>
  <w:style w:type="character" w:styleId="CommentReference">
    <w:name w:val="annotation reference"/>
    <w:basedOn w:val="DefaultParagraphFont"/>
    <w:uiPriority w:val="99"/>
    <w:semiHidden/>
    <w:unhideWhenUsed/>
    <w:rsid w:val="00246A77"/>
    <w:rPr>
      <w:sz w:val="16"/>
      <w:szCs w:val="16"/>
    </w:rPr>
  </w:style>
  <w:style w:type="paragraph" w:styleId="CommentText">
    <w:name w:val="annotation text"/>
    <w:basedOn w:val="Normal"/>
    <w:link w:val="CommentTextChar"/>
    <w:uiPriority w:val="99"/>
    <w:semiHidden/>
    <w:unhideWhenUsed/>
    <w:rsid w:val="00246A77"/>
    <w:pPr>
      <w:spacing w:line="240" w:lineRule="auto"/>
    </w:pPr>
    <w:rPr>
      <w:sz w:val="20"/>
      <w:szCs w:val="20"/>
    </w:rPr>
  </w:style>
  <w:style w:type="character" w:customStyle="1" w:styleId="CommentTextChar">
    <w:name w:val="Comment Text Char"/>
    <w:basedOn w:val="DefaultParagraphFont"/>
    <w:link w:val="CommentText"/>
    <w:uiPriority w:val="99"/>
    <w:semiHidden/>
    <w:rsid w:val="00246A77"/>
    <w:rPr>
      <w:sz w:val="20"/>
      <w:szCs w:val="20"/>
    </w:rPr>
  </w:style>
  <w:style w:type="paragraph" w:styleId="CommentSubject">
    <w:name w:val="annotation subject"/>
    <w:basedOn w:val="CommentText"/>
    <w:next w:val="CommentText"/>
    <w:link w:val="CommentSubjectChar"/>
    <w:uiPriority w:val="99"/>
    <w:semiHidden/>
    <w:unhideWhenUsed/>
    <w:rsid w:val="00246A77"/>
    <w:rPr>
      <w:b/>
      <w:bCs/>
    </w:rPr>
  </w:style>
  <w:style w:type="character" w:customStyle="1" w:styleId="CommentSubjectChar">
    <w:name w:val="Comment Subject Char"/>
    <w:basedOn w:val="CommentTextChar"/>
    <w:link w:val="CommentSubject"/>
    <w:uiPriority w:val="99"/>
    <w:semiHidden/>
    <w:rsid w:val="00246A77"/>
    <w:rPr>
      <w:b/>
      <w:bCs/>
      <w:sz w:val="20"/>
      <w:szCs w:val="20"/>
    </w:rPr>
  </w:style>
  <w:style w:type="paragraph" w:styleId="BalloonText">
    <w:name w:val="Balloon Text"/>
    <w:basedOn w:val="Normal"/>
    <w:link w:val="BalloonTextChar"/>
    <w:uiPriority w:val="99"/>
    <w:semiHidden/>
    <w:unhideWhenUsed/>
    <w:rsid w:val="00246A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A77"/>
    <w:rPr>
      <w:rFonts w:ascii="Segoe UI" w:hAnsi="Segoe UI" w:cs="Segoe UI"/>
      <w:sz w:val="18"/>
      <w:szCs w:val="18"/>
    </w:rPr>
  </w:style>
  <w:style w:type="character" w:styleId="FollowedHyperlink">
    <w:name w:val="FollowedHyperlink"/>
    <w:basedOn w:val="DefaultParagraphFont"/>
    <w:uiPriority w:val="99"/>
    <w:semiHidden/>
    <w:unhideWhenUsed/>
    <w:rsid w:val="00910F75"/>
    <w:rPr>
      <w:color w:val="954F72" w:themeColor="followedHyperlink"/>
      <w:u w:val="single"/>
    </w:rPr>
  </w:style>
  <w:style w:type="character" w:customStyle="1" w:styleId="Heading2Char">
    <w:name w:val="Heading 2 Char"/>
    <w:basedOn w:val="DefaultParagraphFont"/>
    <w:link w:val="Heading2"/>
    <w:uiPriority w:val="9"/>
    <w:rsid w:val="00857A11"/>
    <w:rPr>
      <w:rFonts w:ascii="Arial" w:eastAsiaTheme="majorEastAsia" w:hAnsi="Arial" w:cstheme="majorBidi"/>
      <w:b/>
      <w:color w:val="C00000"/>
      <w:sz w:val="26"/>
      <w:szCs w:val="26"/>
    </w:rPr>
  </w:style>
  <w:style w:type="character" w:customStyle="1" w:styleId="Mention1">
    <w:name w:val="Mention1"/>
    <w:basedOn w:val="DefaultParagraphFont"/>
    <w:uiPriority w:val="99"/>
    <w:semiHidden/>
    <w:unhideWhenUsed/>
    <w:rsid w:val="003F1B62"/>
    <w:rPr>
      <w:color w:val="2B579A"/>
      <w:shd w:val="clear" w:color="auto" w:fill="E6E6E6"/>
    </w:rPr>
  </w:style>
  <w:style w:type="paragraph" w:styleId="Revision">
    <w:name w:val="Revision"/>
    <w:hidden/>
    <w:uiPriority w:val="99"/>
    <w:semiHidden/>
    <w:rsid w:val="002A1EF8"/>
    <w:pPr>
      <w:spacing w:after="0" w:line="240" w:lineRule="auto"/>
    </w:pPr>
  </w:style>
  <w:style w:type="character" w:customStyle="1" w:styleId="UnresolvedMention1">
    <w:name w:val="Unresolved Mention1"/>
    <w:basedOn w:val="DefaultParagraphFont"/>
    <w:uiPriority w:val="99"/>
    <w:semiHidden/>
    <w:unhideWhenUsed/>
    <w:rsid w:val="00202228"/>
    <w:rPr>
      <w:color w:val="808080"/>
      <w:shd w:val="clear" w:color="auto" w:fill="E6E6E6"/>
    </w:rPr>
  </w:style>
  <w:style w:type="character" w:customStyle="1" w:styleId="Heading3Char">
    <w:name w:val="Heading 3 Char"/>
    <w:basedOn w:val="DefaultParagraphFont"/>
    <w:link w:val="Heading3"/>
    <w:uiPriority w:val="9"/>
    <w:rsid w:val="009C339E"/>
    <w:rPr>
      <w:rFonts w:ascii="Arial" w:eastAsiaTheme="majorEastAsia" w:hAnsi="Arial" w:cstheme="majorBidi"/>
      <w:sz w:val="24"/>
      <w:szCs w:val="24"/>
    </w:rPr>
  </w:style>
  <w:style w:type="paragraph" w:styleId="NoSpacing">
    <w:name w:val="No Spacing"/>
    <w:uiPriority w:val="1"/>
    <w:qFormat/>
    <w:rsid w:val="009C339E"/>
    <w:pPr>
      <w:spacing w:after="0" w:line="240" w:lineRule="auto"/>
    </w:pPr>
    <w:rPr>
      <w:color w:val="7F7F7F" w:themeColor="text1" w:themeTint="80"/>
      <w:sz w:val="20"/>
    </w:rPr>
  </w:style>
  <w:style w:type="character" w:customStyle="1" w:styleId="Heading4Char">
    <w:name w:val="Heading 4 Char"/>
    <w:basedOn w:val="DefaultParagraphFont"/>
    <w:link w:val="Heading4"/>
    <w:uiPriority w:val="9"/>
    <w:rsid w:val="00055FA3"/>
    <w:rPr>
      <w:rFonts w:ascii="Arial" w:eastAsiaTheme="majorEastAsia" w:hAnsi="Arial" w:cstheme="majorBidi"/>
      <w:i/>
      <w:iCs/>
      <w:color w:val="C00000"/>
    </w:rPr>
  </w:style>
  <w:style w:type="character" w:customStyle="1" w:styleId="m443973629088564323gmail-il">
    <w:name w:val="m_443973629088564323gmail-il"/>
    <w:basedOn w:val="DefaultParagraphFont"/>
    <w:rsid w:val="00857A11"/>
  </w:style>
  <w:style w:type="character" w:customStyle="1" w:styleId="il">
    <w:name w:val="il"/>
    <w:basedOn w:val="DefaultParagraphFont"/>
    <w:rsid w:val="00857A11"/>
  </w:style>
  <w:style w:type="character" w:styleId="Strong">
    <w:name w:val="Strong"/>
    <w:basedOn w:val="DefaultParagraphFont"/>
    <w:uiPriority w:val="22"/>
    <w:qFormat/>
    <w:rsid w:val="00600312"/>
    <w:rPr>
      <w:b/>
      <w:bCs/>
    </w:rPr>
  </w:style>
  <w:style w:type="character" w:styleId="Emphasis">
    <w:name w:val="Emphasis"/>
    <w:basedOn w:val="DefaultParagraphFont"/>
    <w:uiPriority w:val="20"/>
    <w:qFormat/>
    <w:rsid w:val="006003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85355">
      <w:bodyDiv w:val="1"/>
      <w:marLeft w:val="0"/>
      <w:marRight w:val="0"/>
      <w:marTop w:val="0"/>
      <w:marBottom w:val="0"/>
      <w:divBdr>
        <w:top w:val="none" w:sz="0" w:space="0" w:color="auto"/>
        <w:left w:val="none" w:sz="0" w:space="0" w:color="auto"/>
        <w:bottom w:val="none" w:sz="0" w:space="0" w:color="auto"/>
        <w:right w:val="none" w:sz="0" w:space="0" w:color="auto"/>
      </w:divBdr>
    </w:div>
    <w:div w:id="57284283">
      <w:bodyDiv w:val="1"/>
      <w:marLeft w:val="0"/>
      <w:marRight w:val="0"/>
      <w:marTop w:val="0"/>
      <w:marBottom w:val="0"/>
      <w:divBdr>
        <w:top w:val="none" w:sz="0" w:space="0" w:color="auto"/>
        <w:left w:val="none" w:sz="0" w:space="0" w:color="auto"/>
        <w:bottom w:val="none" w:sz="0" w:space="0" w:color="auto"/>
        <w:right w:val="none" w:sz="0" w:space="0" w:color="auto"/>
      </w:divBdr>
    </w:div>
    <w:div w:id="183055250">
      <w:bodyDiv w:val="1"/>
      <w:marLeft w:val="0"/>
      <w:marRight w:val="0"/>
      <w:marTop w:val="0"/>
      <w:marBottom w:val="0"/>
      <w:divBdr>
        <w:top w:val="none" w:sz="0" w:space="0" w:color="auto"/>
        <w:left w:val="none" w:sz="0" w:space="0" w:color="auto"/>
        <w:bottom w:val="none" w:sz="0" w:space="0" w:color="auto"/>
        <w:right w:val="none" w:sz="0" w:space="0" w:color="auto"/>
      </w:divBdr>
    </w:div>
    <w:div w:id="389957724">
      <w:bodyDiv w:val="1"/>
      <w:marLeft w:val="0"/>
      <w:marRight w:val="0"/>
      <w:marTop w:val="0"/>
      <w:marBottom w:val="0"/>
      <w:divBdr>
        <w:top w:val="none" w:sz="0" w:space="0" w:color="auto"/>
        <w:left w:val="none" w:sz="0" w:space="0" w:color="auto"/>
        <w:bottom w:val="none" w:sz="0" w:space="0" w:color="auto"/>
        <w:right w:val="none" w:sz="0" w:space="0" w:color="auto"/>
      </w:divBdr>
    </w:div>
    <w:div w:id="445319244">
      <w:bodyDiv w:val="1"/>
      <w:marLeft w:val="0"/>
      <w:marRight w:val="0"/>
      <w:marTop w:val="0"/>
      <w:marBottom w:val="0"/>
      <w:divBdr>
        <w:top w:val="none" w:sz="0" w:space="0" w:color="auto"/>
        <w:left w:val="none" w:sz="0" w:space="0" w:color="auto"/>
        <w:bottom w:val="none" w:sz="0" w:space="0" w:color="auto"/>
        <w:right w:val="none" w:sz="0" w:space="0" w:color="auto"/>
      </w:divBdr>
    </w:div>
    <w:div w:id="503786056">
      <w:bodyDiv w:val="1"/>
      <w:marLeft w:val="0"/>
      <w:marRight w:val="0"/>
      <w:marTop w:val="0"/>
      <w:marBottom w:val="0"/>
      <w:divBdr>
        <w:top w:val="none" w:sz="0" w:space="0" w:color="auto"/>
        <w:left w:val="none" w:sz="0" w:space="0" w:color="auto"/>
        <w:bottom w:val="none" w:sz="0" w:space="0" w:color="auto"/>
        <w:right w:val="none" w:sz="0" w:space="0" w:color="auto"/>
      </w:divBdr>
    </w:div>
    <w:div w:id="1698502707">
      <w:bodyDiv w:val="1"/>
      <w:marLeft w:val="0"/>
      <w:marRight w:val="0"/>
      <w:marTop w:val="0"/>
      <w:marBottom w:val="0"/>
      <w:divBdr>
        <w:top w:val="none" w:sz="0" w:space="0" w:color="auto"/>
        <w:left w:val="none" w:sz="0" w:space="0" w:color="auto"/>
        <w:bottom w:val="none" w:sz="0" w:space="0" w:color="auto"/>
        <w:right w:val="none" w:sz="0" w:space="0" w:color="auto"/>
      </w:divBdr>
      <w:divsChild>
        <w:div w:id="377780415">
          <w:marLeft w:val="0"/>
          <w:marRight w:val="0"/>
          <w:marTop w:val="0"/>
          <w:marBottom w:val="0"/>
          <w:divBdr>
            <w:top w:val="none" w:sz="0" w:space="0" w:color="auto"/>
            <w:left w:val="none" w:sz="0" w:space="0" w:color="auto"/>
            <w:bottom w:val="none" w:sz="0" w:space="0" w:color="auto"/>
            <w:right w:val="none" w:sz="0" w:space="0" w:color="auto"/>
          </w:divBdr>
        </w:div>
      </w:divsChild>
    </w:div>
    <w:div w:id="2040816253">
      <w:bodyDiv w:val="1"/>
      <w:marLeft w:val="0"/>
      <w:marRight w:val="0"/>
      <w:marTop w:val="0"/>
      <w:marBottom w:val="0"/>
      <w:divBdr>
        <w:top w:val="none" w:sz="0" w:space="0" w:color="auto"/>
        <w:left w:val="none" w:sz="0" w:space="0" w:color="auto"/>
        <w:bottom w:val="none" w:sz="0" w:space="0" w:color="auto"/>
        <w:right w:val="none" w:sz="0" w:space="0" w:color="auto"/>
      </w:divBdr>
    </w:div>
    <w:div w:id="2083063996">
      <w:bodyDiv w:val="1"/>
      <w:marLeft w:val="0"/>
      <w:marRight w:val="0"/>
      <w:marTop w:val="0"/>
      <w:marBottom w:val="0"/>
      <w:divBdr>
        <w:top w:val="none" w:sz="0" w:space="0" w:color="auto"/>
        <w:left w:val="none" w:sz="0" w:space="0" w:color="auto"/>
        <w:bottom w:val="none" w:sz="0" w:space="0" w:color="auto"/>
        <w:right w:val="none" w:sz="0" w:space="0" w:color="auto"/>
      </w:divBdr>
    </w:div>
    <w:div w:id="2093158287">
      <w:bodyDiv w:val="1"/>
      <w:marLeft w:val="0"/>
      <w:marRight w:val="0"/>
      <w:marTop w:val="0"/>
      <w:marBottom w:val="0"/>
      <w:divBdr>
        <w:top w:val="none" w:sz="0" w:space="0" w:color="auto"/>
        <w:left w:val="none" w:sz="0" w:space="0" w:color="auto"/>
        <w:bottom w:val="none" w:sz="0" w:space="0" w:color="auto"/>
        <w:right w:val="none" w:sz="0" w:space="0" w:color="auto"/>
      </w:divBdr>
      <w:divsChild>
        <w:div w:id="1440829670">
          <w:marLeft w:val="0"/>
          <w:marRight w:val="0"/>
          <w:marTop w:val="0"/>
          <w:marBottom w:val="0"/>
          <w:divBdr>
            <w:top w:val="none" w:sz="0" w:space="0" w:color="auto"/>
            <w:left w:val="none" w:sz="0" w:space="0" w:color="auto"/>
            <w:bottom w:val="none" w:sz="0" w:space="0" w:color="auto"/>
            <w:right w:val="none" w:sz="0" w:space="0" w:color="auto"/>
          </w:divBdr>
        </w:div>
        <w:div w:id="767038750">
          <w:marLeft w:val="0"/>
          <w:marRight w:val="0"/>
          <w:marTop w:val="0"/>
          <w:marBottom w:val="0"/>
          <w:divBdr>
            <w:top w:val="none" w:sz="0" w:space="0" w:color="auto"/>
            <w:left w:val="none" w:sz="0" w:space="0" w:color="auto"/>
            <w:bottom w:val="none" w:sz="0" w:space="0" w:color="auto"/>
            <w:right w:val="none" w:sz="0" w:space="0" w:color="auto"/>
          </w:divBdr>
        </w:div>
        <w:div w:id="999432011">
          <w:marLeft w:val="0"/>
          <w:marRight w:val="0"/>
          <w:marTop w:val="0"/>
          <w:marBottom w:val="0"/>
          <w:divBdr>
            <w:top w:val="none" w:sz="0" w:space="0" w:color="auto"/>
            <w:left w:val="none" w:sz="0" w:space="0" w:color="auto"/>
            <w:bottom w:val="none" w:sz="0" w:space="0" w:color="auto"/>
            <w:right w:val="none" w:sz="0" w:space="0" w:color="auto"/>
          </w:divBdr>
        </w:div>
        <w:div w:id="510031385">
          <w:marLeft w:val="0"/>
          <w:marRight w:val="0"/>
          <w:marTop w:val="0"/>
          <w:marBottom w:val="0"/>
          <w:divBdr>
            <w:top w:val="none" w:sz="0" w:space="0" w:color="auto"/>
            <w:left w:val="none" w:sz="0" w:space="0" w:color="auto"/>
            <w:bottom w:val="none" w:sz="0" w:space="0" w:color="auto"/>
            <w:right w:val="none" w:sz="0" w:space="0" w:color="auto"/>
          </w:divBdr>
        </w:div>
        <w:div w:id="1066145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uo.Shicheng@marshfieldresearch.org" TargetMode="External"/><Relationship Id="rId18" Type="http://schemas.openxmlformats.org/officeDocument/2006/relationships/hyperlink" Target="https://loop.frontiersin.org/journal/all/section/455"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www.frontiersin.org/files/pdf/Frontiers_what_is_crosslisting.pdf" TargetMode="External"/><Relationship Id="rId7" Type="http://schemas.openxmlformats.org/officeDocument/2006/relationships/settings" Target="settings.xml"/><Relationship Id="rId12" Type="http://schemas.openxmlformats.org/officeDocument/2006/relationships/hyperlink" Target="mailto:Shihcheng.Guo@gmail.com" TargetMode="External"/><Relationship Id="rId17" Type="http://schemas.openxmlformats.org/officeDocument/2006/relationships/hyperlink" Target="https://loop.frontiersin.org/journal/all/section/455" TargetMode="External"/><Relationship Id="rId25" Type="http://schemas.openxmlformats.org/officeDocument/2006/relationships/hyperlink" Target="https://www.shutterstock.com/" TargetMode="External"/><Relationship Id="rId2" Type="http://schemas.openxmlformats.org/officeDocument/2006/relationships/customXml" Target="../customXml/item2.xml"/><Relationship Id="rId16" Type="http://schemas.openxmlformats.org/officeDocument/2006/relationships/hyperlink" Target="http://home.frontiersin.org/about/journals-a-z" TargetMode="External"/><Relationship Id="rId20" Type="http://schemas.openxmlformats.org/officeDocument/2006/relationships/hyperlink" Target="http://home.frontiersin.org/about/journals-a-z" TargetMode="Externa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rontiersin.org/Registration/Register.aspx" TargetMode="External"/><Relationship Id="rId24" Type="http://schemas.openxmlformats.org/officeDocument/2006/relationships/hyperlink" Target="http://mymodernmet.com/metropolitan-museum-of-art-open-access/" TargetMode="External"/><Relationship Id="rId5" Type="http://schemas.openxmlformats.org/officeDocument/2006/relationships/numbering" Target="numbering.xml"/><Relationship Id="rId15" Type="http://schemas.openxmlformats.org/officeDocument/2006/relationships/hyperlink" Target="https://www.frontiersin.org/Registration/Register.aspx" TargetMode="External"/><Relationship Id="rId23" Type="http://schemas.openxmlformats.org/officeDocument/2006/relationships/hyperlink" Target="https://pixabay.com/"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home.frontiersin.org/about/journals-a-z"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omiao.xiong@gmail.com" TargetMode="External"/><Relationship Id="rId22" Type="http://schemas.openxmlformats.org/officeDocument/2006/relationships/hyperlink" Target="http://fron.tiers.in/download/ExcelTemplate.xlsx"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0B2EAD1C943D45B0D8E1712EDC4A53" ma:contentTypeVersion="4" ma:contentTypeDescription="Create a new document." ma:contentTypeScope="" ma:versionID="fcb267b79f7268a385b39f46b2e9b972">
  <xsd:schema xmlns:xsd="http://www.w3.org/2001/XMLSchema" xmlns:xs="http://www.w3.org/2001/XMLSchema" xmlns:p="http://schemas.microsoft.com/office/2006/metadata/properties" xmlns:ns2="26005759-6815-4540-b8ea-913958d74f23" xmlns:ns3="b5ea8164-fa66-4be2-b883-dd4baa0533b6" targetNamespace="http://schemas.microsoft.com/office/2006/metadata/properties" ma:root="true" ma:fieldsID="8693cb8fb8c9e33425e7a7e1fa75e0b0" ns2:_="" ns3:_="">
    <xsd:import namespace="26005759-6815-4540-b8ea-913958d74f23"/>
    <xsd:import namespace="b5ea8164-fa66-4be2-b883-dd4baa0533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ea8164-fa66-4be2-b883-dd4baa0533b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E297E-9FE2-4850-BCEB-5A3B79FF85EF}">
  <ds:schemaRefs>
    <ds:schemaRef ds:uri="26005759-6815-4540-b8ea-913958d74f23"/>
    <ds:schemaRef ds:uri="http://schemas.microsoft.com/office/2006/documentManagement/types"/>
    <ds:schemaRef ds:uri="http://purl.org/dc/elements/1.1/"/>
    <ds:schemaRef ds:uri="http://schemas.microsoft.com/office/2006/metadata/properties"/>
    <ds:schemaRef ds:uri="b5ea8164-fa66-4be2-b883-dd4baa0533b6"/>
    <ds:schemaRef ds:uri="http://purl.org/dc/term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3F063C63-3296-4868-9E37-94A4A13697A0}">
  <ds:schemaRefs>
    <ds:schemaRef ds:uri="http://schemas.microsoft.com/sharepoint/v3/contenttype/forms"/>
  </ds:schemaRefs>
</ds:datastoreItem>
</file>

<file path=customXml/itemProps3.xml><?xml version="1.0" encoding="utf-8"?>
<ds:datastoreItem xmlns:ds="http://schemas.openxmlformats.org/officeDocument/2006/customXml" ds:itemID="{7D1F56F1-88A8-45AC-B53E-BD5A4ABD99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b5ea8164-fa66-4be2-b883-dd4baa053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6F8854-0AA7-4978-9BCB-28E2778F2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6AA60C05.dotm</Template>
  <TotalTime>1</TotalTime>
  <Pages>5</Pages>
  <Words>1407</Words>
  <Characters>8024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Buitenhuis</dc:creator>
  <cp:keywords/>
  <dc:description/>
  <cp:lastModifiedBy>Guo, Shicheng</cp:lastModifiedBy>
  <cp:revision>4</cp:revision>
  <cp:lastPrinted>2016-11-10T10:21:00Z</cp:lastPrinted>
  <dcterms:created xsi:type="dcterms:W3CDTF">2018-10-29T16:18:00Z</dcterms:created>
  <dcterms:modified xsi:type="dcterms:W3CDTF">2018-10-29T16:31:00Z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0x010100340B2EAD1C943D45B0D8E1712EDC4A53</vt:lpwstr>
  </property>
</Properties>
</file>